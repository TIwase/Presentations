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AB736" w14:textId="77777777" w:rsidR="00DC6508" w:rsidRDefault="00DC6508" w:rsidP="00C61A0F">
      <w:ins w:id="0" w:author="keiki" w:date="2018-12-20T01:28:00Z">
        <w:r w:rsidRPr="00DC6508">
          <w:rPr>
            <w:rFonts w:hint="eastAsia"/>
          </w:rPr>
          <w:t>P1</w:t>
        </w:r>
      </w:ins>
    </w:p>
    <w:p w14:paraId="39D3864F" w14:textId="77777777" w:rsidR="00DC6508" w:rsidRPr="00DC6508" w:rsidRDefault="00C33EB6" w:rsidP="00DC6508">
      <w:pPr>
        <w:rPr>
          <w:rFonts w:cs="Times New Roman"/>
        </w:rPr>
      </w:pPr>
      <w:ins w:id="1" w:author="keiki" w:date="2018-12-20T01:32:00Z">
        <w:r>
          <w:rPr>
            <w:rFonts w:cs="Times New Roman"/>
          </w:rPr>
          <w:t xml:space="preserve">I’m *** from </w:t>
        </w:r>
      </w:ins>
      <w:del w:id="2" w:author="keiki" w:date="2018-12-20T01:32:00Z">
        <w:r w:rsidR="00DC6508" w:rsidRPr="00DC6508" w:rsidDel="00C33EB6">
          <w:rPr>
            <w:rFonts w:cs="Times New Roman" w:hint="eastAsia"/>
          </w:rPr>
          <w:delText xml:space="preserve">My name is. I am 2nd year master degree student at </w:delText>
        </w:r>
      </w:del>
      <w:r w:rsidR="00DC6508" w:rsidRPr="00DC6508">
        <w:rPr>
          <w:rFonts w:cs="Times New Roman" w:hint="eastAsia"/>
        </w:rPr>
        <w:t>the university of electro-communications</w:t>
      </w:r>
      <w:ins w:id="3" w:author="keiki" w:date="2018-12-20T01:32:00Z">
        <w:r>
          <w:rPr>
            <w:rFonts w:cs="Times New Roman"/>
          </w:rPr>
          <w:t>, Japan</w:t>
        </w:r>
      </w:ins>
      <w:r w:rsidR="00DC6508" w:rsidRPr="00DC6508">
        <w:rPr>
          <w:rFonts w:cs="Times New Roman" w:hint="eastAsia"/>
        </w:rPr>
        <w:t xml:space="preserve">. Today, I would like to </w:t>
      </w:r>
      <w:ins w:id="4" w:author="keiki" w:date="2018-12-20T01:32:00Z">
        <w:r>
          <w:rPr>
            <w:rFonts w:cs="Times New Roman"/>
          </w:rPr>
          <w:t>talk</w:t>
        </w:r>
      </w:ins>
      <w:del w:id="5" w:author="keiki" w:date="2018-12-20T01:32:00Z">
        <w:r w:rsidR="00DC6508" w:rsidRPr="00DC6508" w:rsidDel="00C33EB6">
          <w:rPr>
            <w:rFonts w:cs="Times New Roman" w:hint="eastAsia"/>
          </w:rPr>
          <w:delText>tell you</w:delText>
        </w:r>
      </w:del>
      <w:r w:rsidR="00DC6508" w:rsidRPr="00DC6508">
        <w:rPr>
          <w:rFonts w:cs="Times New Roman" w:hint="eastAsia"/>
        </w:rPr>
        <w:t xml:space="preserve"> about my research</w:t>
      </w:r>
      <w:ins w:id="6" w:author="keiki" w:date="2018-12-20T01:32:00Z">
        <w:r>
          <w:rPr>
            <w:rFonts w:cs="Times New Roman"/>
          </w:rPr>
          <w:t xml:space="preserve"> entitled by ***</w:t>
        </w:r>
      </w:ins>
      <w:del w:id="7" w:author="keiki" w:date="2018-12-20T01:32:00Z">
        <w:r w:rsidR="00DC6508" w:rsidRPr="00DC6508" w:rsidDel="00C33EB6">
          <w:rPr>
            <w:rFonts w:cs="Times New Roman" w:hint="eastAsia"/>
          </w:rPr>
          <w:delText>. The title is</w:delText>
        </w:r>
      </w:del>
      <w:r w:rsidR="00DC6508" w:rsidRPr="00DC6508">
        <w:rPr>
          <w:rFonts w:cs="Times New Roman" w:hint="eastAsia"/>
        </w:rPr>
        <w:t>.</w:t>
      </w:r>
    </w:p>
    <w:p w14:paraId="02D44990" w14:textId="77777777" w:rsidR="00DC6508" w:rsidRPr="00DC6508" w:rsidRDefault="00DC6508" w:rsidP="00C61A0F"/>
    <w:p w14:paraId="2516CA05" w14:textId="77777777" w:rsidR="00C61A0F" w:rsidRDefault="00C61A0F" w:rsidP="00C61A0F">
      <w:commentRangeStart w:id="8"/>
      <w:r>
        <w:rPr>
          <w:rFonts w:hint="eastAsia"/>
        </w:rPr>
        <w:t>P2</w:t>
      </w:r>
      <w:commentRangeEnd w:id="8"/>
      <w:r w:rsidR="00BC0720">
        <w:rPr>
          <w:rStyle w:val="a3"/>
        </w:rPr>
        <w:commentReference w:id="8"/>
      </w:r>
    </w:p>
    <w:p w14:paraId="7650D7D7" w14:textId="77777777" w:rsidR="00C61A0F" w:rsidRPr="00C61A0F" w:rsidRDefault="00C61A0F" w:rsidP="00C61A0F">
      <w:r w:rsidRPr="00C61A0F">
        <w:rPr>
          <w:rFonts w:cs="Times New Roman"/>
        </w:rPr>
        <w:t xml:space="preserve">Real world problems are often represented as “multimodal” which </w:t>
      </w:r>
      <w:ins w:id="9" w:author="keiki" w:date="2018-12-20T01:33:00Z">
        <w:r w:rsidR="004B2268">
          <w:rPr>
            <w:rFonts w:cs="Times New Roman"/>
          </w:rPr>
          <w:t xml:space="preserve">has the </w:t>
        </w:r>
      </w:ins>
      <w:del w:id="10" w:author="keiki" w:date="2018-12-20T01:33:00Z">
        <w:r w:rsidRPr="00C61A0F" w:rsidDel="004B2268">
          <w:rPr>
            <w:rFonts w:cs="Times New Roman"/>
          </w:rPr>
          <w:delText xml:space="preserve">means </w:delText>
        </w:r>
      </w:del>
      <w:r w:rsidRPr="00C61A0F">
        <w:rPr>
          <w:rFonts w:cs="Times New Roman"/>
        </w:rPr>
        <w:t>multiple global &amp;</w:t>
      </w:r>
      <w:r>
        <w:rPr>
          <w:rFonts w:hint="eastAsia"/>
        </w:rPr>
        <w:t xml:space="preserve"> </w:t>
      </w:r>
      <w:r w:rsidRPr="00C61A0F">
        <w:rPr>
          <w:rFonts w:hint="eastAsia"/>
        </w:rPr>
        <w:t>local optima</w:t>
      </w:r>
      <w:del w:id="11" w:author="keiki" w:date="2018-12-20T01:33:00Z">
        <w:r w:rsidRPr="00C61A0F" w:rsidDel="004B2268">
          <w:rPr>
            <w:rFonts w:hint="eastAsia"/>
          </w:rPr>
          <w:delText xml:space="preserve"> exist</w:delText>
        </w:r>
      </w:del>
      <w:r w:rsidRPr="00C61A0F">
        <w:rPr>
          <w:rFonts w:hint="eastAsia"/>
        </w:rPr>
        <w:t>.</w:t>
      </w:r>
    </w:p>
    <w:p w14:paraId="16754287" w14:textId="58BAE707" w:rsidR="00C61A0F" w:rsidRDefault="00C61A0F" w:rsidP="00C61A0F">
      <w:r w:rsidRPr="00C61A0F">
        <w:rPr>
          <w:rFonts w:hint="eastAsia"/>
        </w:rPr>
        <w:t xml:space="preserve">For example, the left figure shows the multimodal function, which have several multiple solutions. In detail, the deep red solution indicates the global optimum while the light red solutions indicate the local optima for the minimization problem. The right figure, on the other hand, shows the </w:t>
      </w:r>
      <w:ins w:id="12" w:author="keiki" w:date="2018-12-20T01:33:00Z">
        <w:r w:rsidR="00B33C4A">
          <w:t xml:space="preserve">interesting </w:t>
        </w:r>
      </w:ins>
      <w:del w:id="13" w:author="keiki" w:date="2018-12-20T01:33:00Z">
        <w:r w:rsidRPr="00C61A0F" w:rsidDel="00B33C4A">
          <w:rPr>
            <w:rFonts w:hint="eastAsia"/>
          </w:rPr>
          <w:delText xml:space="preserve">safe </w:delText>
        </w:r>
      </w:del>
      <w:r w:rsidRPr="00C61A0F">
        <w:rPr>
          <w:rFonts w:hint="eastAsia"/>
        </w:rPr>
        <w:t xml:space="preserve">landing site selection in lunar mission as one of real world problems. In this case, we have to find many </w:t>
      </w:r>
      <w:ins w:id="14" w:author="keiki" w:date="2018-12-20T01:34:00Z">
        <w:r w:rsidR="005F4E79">
          <w:t>interesting</w:t>
        </w:r>
        <w:r w:rsidR="005F4E79" w:rsidRPr="00C61A0F">
          <w:rPr>
            <w:rFonts w:hint="eastAsia"/>
          </w:rPr>
          <w:t xml:space="preserve"> </w:t>
        </w:r>
      </w:ins>
      <w:del w:id="15" w:author="keiki" w:date="2018-12-20T01:34:00Z">
        <w:r w:rsidRPr="00C61A0F" w:rsidDel="005F4E79">
          <w:rPr>
            <w:rFonts w:hint="eastAsia"/>
          </w:rPr>
          <w:delText xml:space="preserve">danger </w:delText>
        </w:r>
      </w:del>
      <w:r w:rsidRPr="00C61A0F">
        <w:rPr>
          <w:rFonts w:hint="eastAsia"/>
        </w:rPr>
        <w:t>spots (</w:t>
      </w:r>
      <w:ins w:id="16" w:author="keiki" w:date="2018-12-20T01:34:00Z">
        <w:r w:rsidR="000C2CE8">
          <w:t xml:space="preserve">represented by </w:t>
        </w:r>
      </w:ins>
      <w:del w:id="17" w:author="keiki" w:date="2018-12-20T01:34:00Z">
        <w:r w:rsidRPr="00C61A0F" w:rsidDel="000C2CE8">
          <w:rPr>
            <w:rFonts w:hint="eastAsia"/>
          </w:rPr>
          <w:delText xml:space="preserve">at </w:delText>
        </w:r>
      </w:del>
      <w:r w:rsidRPr="00C61A0F">
        <w:rPr>
          <w:rFonts w:hint="eastAsia"/>
        </w:rPr>
        <w:t>the red point)</w:t>
      </w:r>
      <w:del w:id="18" w:author="keiki" w:date="2018-12-20T01:35:00Z">
        <w:r w:rsidRPr="00C61A0F" w:rsidDel="00AA5BCC">
          <w:rPr>
            <w:rFonts w:hint="eastAsia"/>
          </w:rPr>
          <w:delText xml:space="preserve"> where are located on bumpy surface</w:delText>
        </w:r>
      </w:del>
      <w:r w:rsidRPr="00C61A0F">
        <w:rPr>
          <w:rFonts w:hint="eastAsia"/>
        </w:rPr>
        <w:t xml:space="preserve">. Like as the multimodal function, the </w:t>
      </w:r>
      <w:del w:id="19" w:author="keiki" w:date="2018-12-20T01:36:00Z">
        <w:r w:rsidRPr="00C61A0F" w:rsidDel="006E5D71">
          <w:rPr>
            <w:rFonts w:hint="eastAsia"/>
          </w:rPr>
          <w:delText>red</w:delText>
        </w:r>
      </w:del>
      <w:ins w:id="20" w:author="keiki" w:date="2018-12-20T01:36:00Z">
        <w:r w:rsidR="006E5D71">
          <w:rPr>
            <w:rFonts w:hint="eastAsia"/>
          </w:rPr>
          <w:t>deep</w:t>
        </w:r>
        <w:r w:rsidR="006E5D71">
          <w:t xml:space="preserve"> </w:t>
        </w:r>
        <w:r w:rsidR="006E5D71">
          <w:rPr>
            <w:rFonts w:hint="eastAsia"/>
          </w:rPr>
          <w:t>red</w:t>
        </w:r>
      </w:ins>
      <w:r w:rsidRPr="00C61A0F">
        <w:rPr>
          <w:rFonts w:hint="eastAsia"/>
        </w:rPr>
        <w:t xml:space="preserve"> solution indicates the global best optima </w:t>
      </w:r>
      <w:ins w:id="21" w:author="keiki" w:date="2018-12-20T01:36:00Z">
        <w:r w:rsidR="00160EFD">
          <w:t xml:space="preserve">while </w:t>
        </w:r>
        <w:r w:rsidR="00272FA5">
          <w:t xml:space="preserve">the </w:t>
        </w:r>
      </w:ins>
      <w:del w:id="22" w:author="keiki" w:date="2018-12-20T01:36:00Z">
        <w:r w:rsidRPr="00C61A0F" w:rsidDel="00160EFD">
          <w:rPr>
            <w:rFonts w:hint="eastAsia"/>
          </w:rPr>
          <w:delText xml:space="preserve">and </w:delText>
        </w:r>
      </w:del>
      <w:r w:rsidRPr="00C61A0F">
        <w:rPr>
          <w:rFonts w:hint="eastAsia"/>
        </w:rPr>
        <w:t>light red solution</w:t>
      </w:r>
      <w:ins w:id="23" w:author="keiki" w:date="2018-12-20T01:36:00Z">
        <w:r w:rsidR="00220651">
          <w:t>s</w:t>
        </w:r>
      </w:ins>
      <w:r w:rsidRPr="00C61A0F">
        <w:rPr>
          <w:rFonts w:hint="eastAsia"/>
        </w:rPr>
        <w:t xml:space="preserve"> indicate</w:t>
      </w:r>
      <w:del w:id="24" w:author="keiki" w:date="2018-12-20T01:36:00Z">
        <w:r w:rsidRPr="00C61A0F" w:rsidDel="00220651">
          <w:rPr>
            <w:rFonts w:hint="eastAsia"/>
          </w:rPr>
          <w:delText>s</w:delText>
        </w:r>
      </w:del>
      <w:r w:rsidRPr="00C61A0F">
        <w:rPr>
          <w:rFonts w:hint="eastAsia"/>
        </w:rPr>
        <w:t xml:space="preserve"> the local optima from </w:t>
      </w:r>
      <w:ins w:id="25" w:author="keiki" w:date="2018-12-20T01:37:00Z">
        <w:r w:rsidR="005134E0">
          <w:t xml:space="preserve">interesting </w:t>
        </w:r>
      </w:ins>
      <w:del w:id="26" w:author="keiki" w:date="2018-12-20T01:37:00Z">
        <w:r w:rsidRPr="00C61A0F" w:rsidDel="005134E0">
          <w:rPr>
            <w:rFonts w:hint="eastAsia"/>
          </w:rPr>
          <w:delText xml:space="preserve">danger </w:delText>
        </w:r>
      </w:del>
      <w:r w:rsidRPr="00C61A0F">
        <w:rPr>
          <w:rFonts w:hint="eastAsia"/>
        </w:rPr>
        <w:t xml:space="preserve">spots. For </w:t>
      </w:r>
      <w:ins w:id="27" w:author="keiki" w:date="2018-12-20T01:37:00Z">
        <w:r w:rsidR="0061194A">
          <w:t xml:space="preserve">this issue, </w:t>
        </w:r>
      </w:ins>
      <w:del w:id="28" w:author="keiki" w:date="2018-12-20T01:37:00Z">
        <w:r w:rsidRPr="00C61A0F" w:rsidDel="0061194A">
          <w:rPr>
            <w:rFonts w:hint="eastAsia"/>
          </w:rPr>
          <w:delText xml:space="preserve">avoiding these danger spots, </w:delText>
        </w:r>
      </w:del>
      <w:r w:rsidRPr="00C61A0F">
        <w:rPr>
          <w:rFonts w:hint="eastAsia"/>
        </w:rPr>
        <w:t xml:space="preserve">we </w:t>
      </w:r>
      <w:ins w:id="29" w:author="keiki" w:date="2018-12-20T01:37:00Z">
        <w:r w:rsidR="00F33529">
          <w:t xml:space="preserve">want </w:t>
        </w:r>
      </w:ins>
      <w:del w:id="30" w:author="keiki" w:date="2018-12-20T01:37:00Z">
        <w:r w:rsidRPr="00C61A0F" w:rsidDel="00F33529">
          <w:rPr>
            <w:rFonts w:hint="eastAsia"/>
          </w:rPr>
          <w:delText xml:space="preserve">would like </w:delText>
        </w:r>
      </w:del>
      <w:r w:rsidRPr="00C61A0F">
        <w:rPr>
          <w:rFonts w:hint="eastAsia"/>
        </w:rPr>
        <w:t xml:space="preserve">to know </w:t>
      </w:r>
      <w:ins w:id="31" w:author="keiki" w:date="2018-12-20T01:38:00Z">
        <w:r w:rsidR="00073E35">
          <w:t xml:space="preserve">the location of </w:t>
        </w:r>
      </w:ins>
      <w:del w:id="32" w:author="keiki" w:date="2018-12-20T01:38:00Z">
        <w:r w:rsidRPr="00C61A0F" w:rsidDel="00073E35">
          <w:rPr>
            <w:rFonts w:hint="eastAsia"/>
          </w:rPr>
          <w:delText xml:space="preserve">where </w:delText>
        </w:r>
      </w:del>
      <w:ins w:id="33" w:author="keiki" w:date="2018-12-20T01:38:00Z">
        <w:r w:rsidR="00337AB2">
          <w:t>interesting</w:t>
        </w:r>
      </w:ins>
      <w:ins w:id="34" w:author="keiki" w:date="2018-12-20T01:37:00Z">
        <w:r w:rsidR="00337AB2">
          <w:t xml:space="preserve"> </w:t>
        </w:r>
      </w:ins>
      <w:del w:id="35" w:author="keiki" w:date="2018-12-20T01:37:00Z">
        <w:r w:rsidRPr="00C61A0F" w:rsidDel="00337AB2">
          <w:rPr>
            <w:rFonts w:hint="eastAsia"/>
          </w:rPr>
          <w:delText xml:space="preserve">some danger </w:delText>
        </w:r>
      </w:del>
      <w:r w:rsidRPr="00C61A0F">
        <w:rPr>
          <w:rFonts w:hint="eastAsia"/>
        </w:rPr>
        <w:t xml:space="preserve">spots </w:t>
      </w:r>
      <w:del w:id="36" w:author="keiki" w:date="2018-12-20T01:38:00Z">
        <w:r w:rsidRPr="00C61A0F" w:rsidDel="00073E35">
          <w:rPr>
            <w:rFonts w:hint="eastAsia"/>
          </w:rPr>
          <w:delText xml:space="preserve">are located </w:delText>
        </w:r>
      </w:del>
      <w:r w:rsidRPr="00C61A0F">
        <w:rPr>
          <w:rFonts w:hint="eastAsia"/>
        </w:rPr>
        <w:t xml:space="preserve">as </w:t>
      </w:r>
      <w:ins w:id="37" w:author="keiki" w:date="2018-12-20T01:38:00Z">
        <w:r w:rsidR="00073E35">
          <w:t xml:space="preserve">much as </w:t>
        </w:r>
      </w:ins>
      <w:r w:rsidRPr="00C61A0F">
        <w:rPr>
          <w:rFonts w:hint="eastAsia"/>
        </w:rPr>
        <w:t>possible</w:t>
      </w:r>
      <w:del w:id="38" w:author="keiki" w:date="2018-12-20T01:38:00Z">
        <w:r w:rsidRPr="00C61A0F" w:rsidDel="00073E35">
          <w:rPr>
            <w:rFonts w:hint="eastAsia"/>
          </w:rPr>
          <w:delText xml:space="preserve"> as we can</w:delText>
        </w:r>
      </w:del>
      <w:r w:rsidRPr="00C61A0F">
        <w:rPr>
          <w:rFonts w:hint="eastAsia"/>
        </w:rPr>
        <w:t>.</w:t>
      </w:r>
    </w:p>
    <w:p w14:paraId="2B85EC6B" w14:textId="77777777" w:rsidR="00C61A0F" w:rsidRPr="00C61A0F" w:rsidRDefault="00C61A0F" w:rsidP="00C61A0F"/>
    <w:p w14:paraId="4BCB8143" w14:textId="77777777" w:rsidR="00C61A0F" w:rsidRDefault="00C61A0F">
      <w:commentRangeStart w:id="39"/>
      <w:r>
        <w:rPr>
          <w:rFonts w:hint="eastAsia"/>
        </w:rPr>
        <w:t>P3</w:t>
      </w:r>
      <w:commentRangeEnd w:id="39"/>
      <w:r w:rsidR="00A13C58">
        <w:rPr>
          <w:rStyle w:val="a3"/>
        </w:rPr>
        <w:commentReference w:id="39"/>
      </w:r>
    </w:p>
    <w:p w14:paraId="592AD09D" w14:textId="4EF3E7AB" w:rsidR="00C61A0F" w:rsidRPr="00C61A0F" w:rsidRDefault="00C61A0F" w:rsidP="00C61A0F">
      <w:r w:rsidRPr="00C61A0F">
        <w:rPr>
          <w:rFonts w:hint="eastAsia"/>
        </w:rPr>
        <w:t>To find multiple optima</w:t>
      </w:r>
      <w:ins w:id="40" w:author="keiki" w:date="2018-12-20T01:38:00Z">
        <w:r w:rsidR="007977BF">
          <w:t>,</w:t>
        </w:r>
      </w:ins>
      <w:r w:rsidRPr="00C61A0F">
        <w:rPr>
          <w:rFonts w:hint="eastAsia"/>
        </w:rPr>
        <w:t xml:space="preserve"> </w:t>
      </w:r>
      <w:ins w:id="41" w:author="keiki" w:date="2018-12-20T01:39:00Z">
        <w:r w:rsidR="00625DBD">
          <w:t xml:space="preserve">the </w:t>
        </w:r>
      </w:ins>
      <w:del w:id="42" w:author="keiki" w:date="2018-12-20T01:39:00Z">
        <w:r w:rsidRPr="00C61A0F" w:rsidDel="007977BF">
          <w:rPr>
            <w:rFonts w:hint="eastAsia"/>
          </w:rPr>
          <w:delText xml:space="preserve">which is so-called </w:delText>
        </w:r>
      </w:del>
      <w:ins w:id="43" w:author="keiki" w:date="2018-12-20T01:39:00Z">
        <w:r w:rsidR="00625DBD">
          <w:t>n</w:t>
        </w:r>
      </w:ins>
      <w:del w:id="44" w:author="keiki" w:date="2018-12-20T01:39:00Z">
        <w:r w:rsidRPr="00C61A0F" w:rsidDel="00625DBD">
          <w:rPr>
            <w:rFonts w:hint="eastAsia"/>
          </w:rPr>
          <w:delText>N</w:delText>
        </w:r>
      </w:del>
      <w:r w:rsidRPr="00C61A0F">
        <w:rPr>
          <w:rFonts w:hint="eastAsia"/>
        </w:rPr>
        <w:t>iching methods</w:t>
      </w:r>
      <w:del w:id="45" w:author="keiki" w:date="2018-12-20T01:39:00Z">
        <w:r w:rsidRPr="00C61A0F" w:rsidDel="007977BF">
          <w:rPr>
            <w:rFonts w:hint="eastAsia"/>
          </w:rPr>
          <w:delText>,</w:delText>
        </w:r>
      </w:del>
      <w:r w:rsidRPr="00C61A0F">
        <w:rPr>
          <w:rFonts w:hint="eastAsia"/>
        </w:rPr>
        <w:t xml:space="preserve"> are proposed by X.Li. </w:t>
      </w:r>
      <w:ins w:id="46" w:author="keiki" w:date="2018-12-20T01:39:00Z">
        <w:r w:rsidR="002920A8">
          <w:t>According to X.Li.</w:t>
        </w:r>
      </w:ins>
      <w:del w:id="47" w:author="keiki" w:date="2018-12-20T01:39:00Z">
        <w:r w:rsidRPr="00C61A0F" w:rsidDel="002920A8">
          <w:rPr>
            <w:rFonts w:hint="eastAsia"/>
          </w:rPr>
          <w:delText>Concretely</w:delText>
        </w:r>
      </w:del>
      <w:r w:rsidRPr="00C61A0F">
        <w:rPr>
          <w:rFonts w:hint="eastAsia"/>
        </w:rPr>
        <w:t xml:space="preserve">, </w:t>
      </w:r>
      <w:ins w:id="48" w:author="keiki" w:date="2018-12-20T01:39:00Z">
        <w:r w:rsidR="00625DBD">
          <w:t xml:space="preserve">the </w:t>
        </w:r>
      </w:ins>
      <w:r w:rsidRPr="00C61A0F">
        <w:rPr>
          <w:rFonts w:hint="eastAsia"/>
        </w:rPr>
        <w:t xml:space="preserve">niching methods are designed by combining evolutionary algorithms with niching scheme. As major niching methods, </w:t>
      </w:r>
      <w:ins w:id="49" w:author="keiki" w:date="2018-12-20T01:39:00Z">
        <w:r w:rsidR="00062F5D">
          <w:t xml:space="preserve">the </w:t>
        </w:r>
      </w:ins>
      <w:r w:rsidRPr="00C61A0F">
        <w:rPr>
          <w:rFonts w:hint="eastAsia"/>
        </w:rPr>
        <w:t xml:space="preserve">crowding DE is proposed by Thomsen to replace solutions with similar high-quality solution candidates, and DE with Speciation is proposed by Li to </w:t>
      </w:r>
      <w:ins w:id="50" w:author="keiki" w:date="2018-12-20T01:40:00Z">
        <w:r w:rsidR="00062F5D">
          <w:t xml:space="preserve">move </w:t>
        </w:r>
      </w:ins>
      <w:del w:id="51" w:author="keiki" w:date="2018-12-20T01:40:00Z">
        <w:r w:rsidRPr="00C61A0F" w:rsidDel="00062F5D">
          <w:rPr>
            <w:rFonts w:hint="eastAsia"/>
          </w:rPr>
          <w:delText xml:space="preserve">keep </w:delText>
        </w:r>
      </w:del>
      <w:r w:rsidRPr="00C61A0F">
        <w:rPr>
          <w:rFonts w:hint="eastAsia"/>
        </w:rPr>
        <w:t>solutions away from the nearest neighbor solutions.</w:t>
      </w:r>
    </w:p>
    <w:p w14:paraId="23E6EB43" w14:textId="67CDF5EF" w:rsidR="00F73FA3" w:rsidRPr="00F73FA3" w:rsidRDefault="00437AD2" w:rsidP="00C61A0F">
      <w:pPr>
        <w:rPr>
          <w:ins w:id="52" w:author="keiki" w:date="2018-12-20T01:46:00Z"/>
        </w:rPr>
      </w:pPr>
      <w:ins w:id="53" w:author="keiki" w:date="2018-12-20T01:43:00Z">
        <w:r>
          <w:t xml:space="preserve">What should be noted here is that </w:t>
        </w:r>
      </w:ins>
      <w:del w:id="54" w:author="keiki" w:date="2018-12-20T01:43:00Z">
        <w:r w:rsidR="00C61A0F" w:rsidRPr="00C61A0F" w:rsidDel="00437AD2">
          <w:rPr>
            <w:rFonts w:hint="eastAsia"/>
          </w:rPr>
          <w:delText xml:space="preserve">However, </w:delText>
        </w:r>
      </w:del>
      <w:r w:rsidR="00C61A0F" w:rsidRPr="00C61A0F">
        <w:rPr>
          <w:rFonts w:hint="eastAsia"/>
        </w:rPr>
        <w:t xml:space="preserve">these methods are not enough to find multiple local optima solutions due to a weak of </w:t>
      </w:r>
      <w:ins w:id="55" w:author="keiki" w:date="2018-12-20T01:44:00Z">
        <w:r w:rsidR="00C0614B">
          <w:t>“</w:t>
        </w:r>
      </w:ins>
      <w:r w:rsidR="00C61A0F" w:rsidRPr="00C61A0F">
        <w:rPr>
          <w:rFonts w:hint="eastAsia"/>
        </w:rPr>
        <w:t>exploration</w:t>
      </w:r>
      <w:ins w:id="56" w:author="keiki" w:date="2018-12-20T01:44:00Z">
        <w:r w:rsidR="00C0614B">
          <w:t>”</w:t>
        </w:r>
      </w:ins>
      <w:r w:rsidR="00C61A0F" w:rsidRPr="00C61A0F">
        <w:rPr>
          <w:rFonts w:hint="eastAsia"/>
        </w:rPr>
        <w:t xml:space="preserve"> search. In detail, (1) DE updates the solutions from the current one, that is, the exploitation based search, which is hard to find the other solutions; and (2) the niching methods such as crowing and speciation mechanisms contributes to exploring solutions, but its search is not effective because they simply replace the solutions or move solutions from other solutions. </w:t>
      </w:r>
    </w:p>
    <w:p w14:paraId="2D006578" w14:textId="06E4FEC6" w:rsidR="00C61A0F" w:rsidRPr="00C61A0F" w:rsidDel="001B5A2B" w:rsidRDefault="00846EAD" w:rsidP="00C61A0F">
      <w:pPr>
        <w:rPr>
          <w:del w:id="57" w:author="keiki" w:date="2018-12-20T01:47:00Z"/>
        </w:rPr>
      </w:pPr>
      <w:ins w:id="58" w:author="keiki" w:date="2018-12-20T01:46:00Z">
        <w:r>
          <w:rPr>
            <w:rFonts w:cs="Times New Roman" w:hint="eastAsia"/>
          </w:rPr>
          <w:t xml:space="preserve">To </w:t>
        </w:r>
        <w:r>
          <w:rPr>
            <w:rFonts w:cs="Times New Roman"/>
          </w:rPr>
          <w:t>tackle</w:t>
        </w:r>
        <w:r>
          <w:rPr>
            <w:rFonts w:cs="Times New Roman" w:hint="eastAsia"/>
          </w:rPr>
          <w:t xml:space="preserve"> </w:t>
        </w:r>
        <w:r>
          <w:rPr>
            <w:rFonts w:cs="Times New Roman"/>
          </w:rPr>
          <w:t xml:space="preserve">this problem, </w:t>
        </w:r>
      </w:ins>
      <w:del w:id="59" w:author="keiki" w:date="2018-12-20T01:46:00Z">
        <w:r w:rsidR="00C61A0F" w:rsidRPr="00C61A0F" w:rsidDel="00846EAD">
          <w:rPr>
            <w:rFonts w:hint="eastAsia"/>
          </w:rPr>
          <w:delText xml:space="preserve">So </w:delText>
        </w:r>
      </w:del>
      <w:r w:rsidR="00C61A0F" w:rsidRPr="00C61A0F">
        <w:rPr>
          <w:rFonts w:hint="eastAsia"/>
        </w:rPr>
        <w:t>we proposed Novelty search-based Bat algorithm</w:t>
      </w:r>
      <w:ins w:id="60" w:author="keiki" w:date="2018-12-20T01:47:00Z">
        <w:r w:rsidR="00F73FA3">
          <w:t xml:space="preserve"> by </w:t>
        </w:r>
        <w:r w:rsidR="00F73FA3">
          <w:rPr>
            <w:rFonts w:cs="Times New Roman"/>
          </w:rPr>
          <w:t xml:space="preserve">employing </w:t>
        </w:r>
        <w:r w:rsidR="00F73FA3" w:rsidRPr="000B0AC5">
          <w:rPr>
            <w:rFonts w:cs="Times New Roman" w:hint="eastAsia"/>
          </w:rPr>
          <w:t>Bat algorithm</w:t>
        </w:r>
        <w:r w:rsidR="00F73FA3">
          <w:rPr>
            <w:rFonts w:cs="Times New Roman"/>
          </w:rPr>
          <w:t xml:space="preserve"> instead of DE and employing novelty search </w:t>
        </w:r>
        <w:r w:rsidR="00F73FA3" w:rsidRPr="00A2179C">
          <w:rPr>
            <w:rFonts w:ascii="ＭＳ 明朝" w:eastAsia="ＭＳ 明朝" w:hAnsi="ＭＳ 明朝" w:cs="Times New Roman"/>
          </w:rPr>
          <w:t>(</w:t>
        </w:r>
        <w:r w:rsidR="00F73FA3" w:rsidRPr="00A2179C">
          <w:rPr>
            <w:rFonts w:ascii="ＭＳ 明朝" w:eastAsia="ＭＳ 明朝" w:hAnsi="ＭＳ 明朝" w:cs="Times New Roman" w:hint="eastAsia"/>
          </w:rPr>
          <w:t>以下，</w:t>
        </w:r>
        <w:r w:rsidR="00F73FA3" w:rsidRPr="00A2179C">
          <w:rPr>
            <w:rFonts w:ascii="ＭＳ 明朝" w:eastAsia="ＭＳ 明朝" w:hAnsi="ＭＳ 明朝" w:cs="Times New Roman"/>
          </w:rPr>
          <w:t>NS</w:t>
        </w:r>
        <w:r w:rsidR="00F73FA3" w:rsidRPr="00A2179C">
          <w:rPr>
            <w:rFonts w:ascii="ＭＳ 明朝" w:eastAsia="ＭＳ 明朝" w:hAnsi="ＭＳ 明朝" w:cs="Times New Roman" w:hint="eastAsia"/>
          </w:rPr>
          <w:t>と略します</w:t>
        </w:r>
        <w:r w:rsidR="00F73FA3">
          <w:rPr>
            <w:rFonts w:ascii="ＭＳ 明朝" w:eastAsia="ＭＳ 明朝" w:hAnsi="ＭＳ 明朝" w:cs="Times New Roman" w:hint="eastAsia"/>
          </w:rPr>
          <w:t>が，話すときは</w:t>
        </w:r>
        <w:r w:rsidR="00F73FA3">
          <w:rPr>
            <w:rFonts w:cs="Times New Roman"/>
          </w:rPr>
          <w:t>novelty search</w:t>
        </w:r>
        <w:r w:rsidR="00F73FA3">
          <w:rPr>
            <w:rFonts w:ascii="ＭＳ 明朝" w:eastAsia="ＭＳ 明朝" w:hAnsi="ＭＳ 明朝" w:cs="Times New Roman" w:hint="eastAsia"/>
          </w:rPr>
          <w:t>と言って下さい</w:t>
        </w:r>
        <w:r w:rsidR="00F73FA3" w:rsidRPr="00A2179C">
          <w:rPr>
            <w:rFonts w:ascii="ＭＳ 明朝" w:eastAsia="ＭＳ 明朝" w:hAnsi="ＭＳ 明朝" w:cs="Times New Roman"/>
          </w:rPr>
          <w:t>)</w:t>
        </w:r>
        <w:r w:rsidR="00F73FA3">
          <w:rPr>
            <w:rFonts w:cs="Times New Roman"/>
          </w:rPr>
          <w:t xml:space="preserve"> instead of crowing and speciation mechanisms.</w:t>
        </w:r>
        <w:r w:rsidR="001B5A2B">
          <w:t xml:space="preserve"> </w:t>
        </w:r>
      </w:ins>
      <w:del w:id="61" w:author="keiki" w:date="2018-12-20T01:47:00Z">
        <w:r w:rsidR="00C61A0F" w:rsidRPr="00C61A0F" w:rsidDel="001B5A2B">
          <w:rPr>
            <w:rFonts w:hint="eastAsia"/>
          </w:rPr>
          <w:delText xml:space="preserve"> combined BA which can adjust the exploitation and the exploration, with Novelty search which can search new solutions where never visited area.</w:delText>
        </w:r>
      </w:del>
    </w:p>
    <w:p w14:paraId="55120746" w14:textId="77777777" w:rsidR="00846EAD" w:rsidRDefault="00846EAD" w:rsidP="00846EAD">
      <w:pPr>
        <w:rPr>
          <w:ins w:id="62" w:author="keiki" w:date="2018-12-20T01:46:00Z"/>
          <w:rFonts w:cs="Times New Roman"/>
        </w:rPr>
      </w:pPr>
      <w:ins w:id="63" w:author="keiki" w:date="2018-12-20T01:46:00Z">
        <w:r>
          <w:rPr>
            <w:rFonts w:cs="Times New Roman"/>
          </w:rPr>
          <w:t xml:space="preserve">In particular, BA is employed because it has the </w:t>
        </w:r>
        <w:r w:rsidRPr="000B0AC5">
          <w:rPr>
            <w:rFonts w:cs="Times New Roman" w:hint="eastAsia"/>
          </w:rPr>
          <w:t xml:space="preserve">exploration </w:t>
        </w:r>
        <w:r>
          <w:rPr>
            <w:rFonts w:cs="Times New Roman"/>
          </w:rPr>
          <w:t xml:space="preserve">search mechanism in addition to the </w:t>
        </w:r>
        <w:r w:rsidRPr="000B0AC5">
          <w:rPr>
            <w:rFonts w:cs="Times New Roman" w:hint="eastAsia"/>
          </w:rPr>
          <w:t xml:space="preserve">exploitation search </w:t>
        </w:r>
        <w:r>
          <w:rPr>
            <w:rFonts w:cs="Times New Roman"/>
          </w:rPr>
          <w:t xml:space="preserve">mechanism, while </w:t>
        </w:r>
        <w:r>
          <w:rPr>
            <w:rFonts w:cs="Times New Roman" w:hint="eastAsia"/>
          </w:rPr>
          <w:t xml:space="preserve">NS </w:t>
        </w:r>
        <w:r>
          <w:rPr>
            <w:rFonts w:cs="Times New Roman"/>
          </w:rPr>
          <w:t xml:space="preserve">is </w:t>
        </w:r>
        <w:r>
          <w:rPr>
            <w:rFonts w:cs="Times New Roman" w:hint="eastAsia"/>
          </w:rPr>
          <w:t>also employ</w:t>
        </w:r>
        <w:r>
          <w:rPr>
            <w:rFonts w:cs="Times New Roman"/>
          </w:rPr>
          <w:t xml:space="preserve">ed because it searches unvisited area, which has a potential of finding new solutions. </w:t>
        </w:r>
        <w:r>
          <w:rPr>
            <w:rFonts w:cs="Times New Roman" w:hint="eastAsia"/>
          </w:rPr>
          <w:t xml:space="preserve"> </w:t>
        </w:r>
      </w:ins>
    </w:p>
    <w:p w14:paraId="2FADDAC7" w14:textId="4E8F3997" w:rsidR="00846EAD" w:rsidRDefault="00846EAD" w:rsidP="00846EAD">
      <w:pPr>
        <w:rPr>
          <w:ins w:id="64" w:author="keiki" w:date="2018-12-20T01:46:00Z"/>
          <w:rFonts w:cs="Times New Roman"/>
        </w:rPr>
      </w:pPr>
      <w:ins w:id="65" w:author="keiki" w:date="2018-12-20T01:46:00Z">
        <w:r>
          <w:rPr>
            <w:rFonts w:cs="Times New Roman"/>
          </w:rPr>
          <w:t xml:space="preserve">To understand BA and NS, </w:t>
        </w:r>
      </w:ins>
      <w:ins w:id="66" w:author="keiki" w:date="2018-12-20T01:48:00Z">
        <w:r w:rsidR="004737E0">
          <w:rPr>
            <w:rFonts w:cs="Times New Roman"/>
          </w:rPr>
          <w:t>l</w:t>
        </w:r>
      </w:ins>
      <w:ins w:id="67" w:author="keiki" w:date="2018-12-20T01:46:00Z">
        <w:r>
          <w:rPr>
            <w:rFonts w:cs="Times New Roman" w:hint="eastAsia"/>
          </w:rPr>
          <w:t>et</w:t>
        </w:r>
        <w:r>
          <w:rPr>
            <w:rFonts w:cs="Times New Roman"/>
          </w:rPr>
          <w:t>’s start to explain them from the next slide.</w:t>
        </w:r>
      </w:ins>
    </w:p>
    <w:p w14:paraId="631AE41D" w14:textId="19AE1690" w:rsidR="00846EAD" w:rsidRPr="00846EAD" w:rsidRDefault="00846EAD">
      <w:pPr>
        <w:rPr>
          <w:ins w:id="68" w:author="keiki" w:date="2018-12-20T01:46:00Z"/>
        </w:rPr>
      </w:pPr>
    </w:p>
    <w:p w14:paraId="46A4469D" w14:textId="77777777" w:rsidR="00846EAD" w:rsidRPr="00846EAD" w:rsidRDefault="00846EAD"/>
    <w:p w14:paraId="0222D545" w14:textId="77777777" w:rsidR="00C61A0F" w:rsidRDefault="00C61A0F">
      <w:r>
        <w:t>P4</w:t>
      </w:r>
    </w:p>
    <w:p w14:paraId="0D5C6B53" w14:textId="077ED0B3" w:rsidR="00C61A0F" w:rsidRPr="00C61A0F" w:rsidRDefault="00C61A0F" w:rsidP="00C61A0F">
      <w:del w:id="69" w:author="keiki" w:date="2018-12-20T01:49:00Z">
        <w:r w:rsidRPr="00C61A0F" w:rsidDel="002674C9">
          <w:rPr>
            <w:rFonts w:hint="eastAsia"/>
          </w:rPr>
          <w:delText xml:space="preserve">To tackle this problem, we employed </w:delText>
        </w:r>
      </w:del>
      <w:r w:rsidRPr="00C61A0F">
        <w:rPr>
          <w:rFonts w:hint="eastAsia"/>
        </w:rPr>
        <w:t xml:space="preserve">Bat algorithm </w:t>
      </w:r>
      <w:ins w:id="70" w:author="keiki" w:date="2018-12-20T01:49:00Z">
        <w:r w:rsidR="002674C9">
          <w:rPr>
            <w:rFonts w:cs="Times New Roman"/>
          </w:rPr>
          <w:t>proposed by Yang</w:t>
        </w:r>
        <w:r w:rsidR="002674C9" w:rsidRPr="00C61A0F">
          <w:rPr>
            <w:rFonts w:hint="eastAsia"/>
          </w:rPr>
          <w:t xml:space="preserve"> </w:t>
        </w:r>
      </w:ins>
      <w:del w:id="71" w:author="keiki" w:date="2018-12-20T01:49:00Z">
        <w:r w:rsidRPr="00C61A0F" w:rsidDel="002674C9">
          <w:rPr>
            <w:rFonts w:hint="eastAsia"/>
          </w:rPr>
          <w:delText xml:space="preserve">which </w:delText>
        </w:r>
      </w:del>
      <w:r w:rsidRPr="00C61A0F">
        <w:rPr>
          <w:rFonts w:hint="eastAsia"/>
        </w:rPr>
        <w:t>is one of the evolutionary algorithms</w:t>
      </w:r>
      <w:ins w:id="72" w:author="keiki" w:date="2018-12-20T01:55:00Z">
        <w:r w:rsidR="00A13826">
          <w:t xml:space="preserve"> </w:t>
        </w:r>
        <w:r w:rsidR="00A13826">
          <w:rPr>
            <w:rFonts w:cs="Times New Roman"/>
          </w:rPr>
          <w:t xml:space="preserve">and it </w:t>
        </w:r>
        <w:r w:rsidR="00A13826">
          <w:rPr>
            <w:rFonts w:cs="Times New Roman" w:hint="eastAsia"/>
          </w:rPr>
          <w:t xml:space="preserve">has </w:t>
        </w:r>
        <w:r w:rsidR="00A13826" w:rsidRPr="00AF0CFE">
          <w:rPr>
            <w:rFonts w:cs="Times New Roman"/>
          </w:rPr>
          <w:t xml:space="preserve">the capability of switching </w:t>
        </w:r>
        <w:r w:rsidR="00A13826" w:rsidRPr="00A2179C">
          <w:rPr>
            <w:rFonts w:cs="Times New Roman"/>
          </w:rPr>
          <w:t xml:space="preserve">exploitation &amp; exploration </w:t>
        </w:r>
        <w:r w:rsidR="00A13826">
          <w:rPr>
            <w:rFonts w:cs="Times New Roman"/>
          </w:rPr>
          <w:t>search mechanism</w:t>
        </w:r>
        <w:r w:rsidR="00A13826">
          <w:rPr>
            <w:rFonts w:cs="Times New Roman" w:hint="eastAsia"/>
          </w:rPr>
          <w:t>,</w:t>
        </w:r>
      </w:ins>
      <w:ins w:id="73" w:author="keiki" w:date="2018-12-20T01:49:00Z">
        <w:r w:rsidR="00FF7DA6">
          <w:t xml:space="preserve"> which is</w:t>
        </w:r>
      </w:ins>
      <w:del w:id="74" w:author="keiki" w:date="2018-12-20T01:49:00Z">
        <w:r w:rsidRPr="00C61A0F" w:rsidDel="00FF7DA6">
          <w:rPr>
            <w:rFonts w:hint="eastAsia"/>
          </w:rPr>
          <w:delText xml:space="preserve"> and</w:delText>
        </w:r>
      </w:del>
      <w:r w:rsidRPr="00C61A0F">
        <w:rPr>
          <w:rFonts w:hint="eastAsia"/>
        </w:rPr>
        <w:t xml:space="preserve"> inspired by the bat behavior.</w:t>
      </w:r>
      <w:del w:id="75" w:author="keiki" w:date="2018-12-20T01:51:00Z">
        <w:r w:rsidRPr="00C61A0F" w:rsidDel="00C42FF2">
          <w:rPr>
            <w:rFonts w:hint="eastAsia"/>
          </w:rPr>
          <w:delText xml:space="preserve"> BA is superior for adjusting exploitation and exploration search </w:delText>
        </w:r>
      </w:del>
      <w:del w:id="76" w:author="keiki" w:date="2018-12-20T01:52:00Z">
        <w:r w:rsidRPr="00C61A0F" w:rsidDel="00C42FF2">
          <w:rPr>
            <w:rFonts w:hint="eastAsia"/>
          </w:rPr>
          <w:delText>.</w:delText>
        </w:r>
      </w:del>
    </w:p>
    <w:p w14:paraId="2D8DFC8E" w14:textId="6BF70E0B" w:rsidR="00C61A0F" w:rsidRPr="00C61A0F" w:rsidRDefault="00C61A0F" w:rsidP="00C61A0F">
      <w:r w:rsidRPr="00C61A0F">
        <w:rPr>
          <w:rFonts w:hint="eastAsia"/>
        </w:rPr>
        <w:t xml:space="preserve">As bats approach </w:t>
      </w:r>
      <w:ins w:id="77" w:author="keiki" w:date="2018-12-20T01:52:00Z">
        <w:r w:rsidR="008923D2" w:rsidRPr="000B0AC5">
          <w:rPr>
            <w:rFonts w:cs="Times New Roman" w:hint="eastAsia"/>
          </w:rPr>
          <w:t>a food/prey</w:t>
        </w:r>
        <w:r w:rsidR="008923D2" w:rsidRPr="00C61A0F">
          <w:rPr>
            <w:rFonts w:hint="eastAsia"/>
          </w:rPr>
          <w:t xml:space="preserve"> </w:t>
        </w:r>
        <w:r w:rsidR="008923D2">
          <w:t xml:space="preserve">(corresponding to </w:t>
        </w:r>
      </w:ins>
      <w:r w:rsidRPr="00C61A0F">
        <w:rPr>
          <w:rFonts w:hint="eastAsia"/>
        </w:rPr>
        <w:t>the global best solution</w:t>
      </w:r>
      <w:ins w:id="78" w:author="keiki" w:date="2018-12-20T01:53:00Z">
        <w:r w:rsidR="008923D2">
          <w:t>)</w:t>
        </w:r>
      </w:ins>
      <w:r w:rsidRPr="00C61A0F">
        <w:rPr>
          <w:rFonts w:hint="eastAsia"/>
        </w:rPr>
        <w:t>, the loudness decreases while the pulse emission rate increases, to control the search area and the precision of distance to the global best solution.</w:t>
      </w:r>
    </w:p>
    <w:p w14:paraId="3B1EA8A6" w14:textId="77777777" w:rsidR="00C61A0F" w:rsidRPr="00C61A0F" w:rsidRDefault="00C61A0F" w:rsidP="00C61A0F">
      <w:r w:rsidRPr="00C61A0F">
        <w:rPr>
          <w:rFonts w:hint="eastAsia"/>
        </w:rPr>
        <w:t>As shown in this slide, BA consists of 3 search mechanisms, where the first two mechanisms are based on the exploitation search while the third mechanism is based on the exploration search.</w:t>
      </w:r>
    </w:p>
    <w:p w14:paraId="2238C07F" w14:textId="77777777" w:rsidR="00C61A0F" w:rsidRPr="00C61A0F" w:rsidRDefault="00C61A0F" w:rsidP="00C61A0F">
      <w:r w:rsidRPr="00C61A0F">
        <w:rPr>
          <w:rFonts w:hint="eastAsia"/>
        </w:rPr>
        <w:t>In detail, BA updates the gray circle solutions to the orange circle solution candidates toward the star marked global best solution, and searches the solutions around the global best solution represented by the orange dashed-line area as the exploitation search. BA also searches new areas by the random search as the exploration search.</w:t>
      </w:r>
    </w:p>
    <w:p w14:paraId="763D99F5" w14:textId="77777777" w:rsidR="00C61A0F" w:rsidRDefault="00C61A0F"/>
    <w:p w14:paraId="34483355" w14:textId="77777777" w:rsidR="00C61A0F" w:rsidRDefault="00C61A0F">
      <w:commentRangeStart w:id="79"/>
      <w:r>
        <w:t>P5</w:t>
      </w:r>
      <w:commentRangeEnd w:id="79"/>
      <w:r w:rsidR="00A60652">
        <w:rPr>
          <w:rStyle w:val="a3"/>
        </w:rPr>
        <w:commentReference w:id="79"/>
      </w:r>
    </w:p>
    <w:p w14:paraId="50E609F0" w14:textId="5EE2EE0A" w:rsidR="00C61A0F" w:rsidRPr="00C61A0F" w:rsidRDefault="00D306E6" w:rsidP="00C61A0F">
      <w:ins w:id="80" w:author="keiki" w:date="2018-12-20T01:57:00Z">
        <w:r>
          <w:t xml:space="preserve">Next, </w:t>
        </w:r>
      </w:ins>
      <w:del w:id="81" w:author="keiki" w:date="2018-12-20T01:57:00Z">
        <w:r w:rsidR="00C61A0F" w:rsidRPr="00C61A0F" w:rsidDel="00D306E6">
          <w:rPr>
            <w:rFonts w:hint="eastAsia"/>
          </w:rPr>
          <w:delText xml:space="preserve">while </w:delText>
        </w:r>
      </w:del>
      <w:r w:rsidR="00C61A0F" w:rsidRPr="00C61A0F">
        <w:rPr>
          <w:rFonts w:hint="eastAsia"/>
        </w:rPr>
        <w:t xml:space="preserve">NS </w:t>
      </w:r>
      <w:ins w:id="82" w:author="keiki" w:date="2018-12-20T01:57:00Z">
        <w:r>
          <w:t xml:space="preserve">proposed by </w:t>
        </w:r>
        <w:r w:rsidRPr="00D306E6">
          <w:t>Lehman</w:t>
        </w:r>
        <w:r>
          <w:t xml:space="preserve"> aims at </w:t>
        </w:r>
      </w:ins>
      <w:del w:id="83" w:author="keiki" w:date="2018-12-20T01:57:00Z">
        <w:r w:rsidR="00C61A0F" w:rsidRPr="00C61A0F" w:rsidDel="00D306E6">
          <w:rPr>
            <w:rFonts w:hint="eastAsia"/>
          </w:rPr>
          <w:delText xml:space="preserve">is also employed because it </w:delText>
        </w:r>
      </w:del>
      <w:r w:rsidR="00C61A0F" w:rsidRPr="00C61A0F">
        <w:rPr>
          <w:rFonts w:hint="eastAsia"/>
        </w:rPr>
        <w:t>search</w:t>
      </w:r>
      <w:ins w:id="84" w:author="keiki" w:date="2018-12-20T01:57:00Z">
        <w:r>
          <w:t xml:space="preserve">ing </w:t>
        </w:r>
      </w:ins>
      <w:commentRangeStart w:id="85"/>
      <w:del w:id="86" w:author="keiki" w:date="2018-12-20T01:57:00Z">
        <w:r w:rsidR="00C61A0F" w:rsidRPr="00C61A0F" w:rsidDel="00D306E6">
          <w:rPr>
            <w:rFonts w:hint="eastAsia"/>
          </w:rPr>
          <w:delText xml:space="preserve">es </w:delText>
        </w:r>
      </w:del>
      <w:r w:rsidR="00C61A0F" w:rsidRPr="00C61A0F">
        <w:rPr>
          <w:rFonts w:hint="eastAsia"/>
        </w:rPr>
        <w:t>unvisited</w:t>
      </w:r>
      <w:commentRangeEnd w:id="85"/>
      <w:r w:rsidR="00AD321F">
        <w:rPr>
          <w:rStyle w:val="a3"/>
        </w:rPr>
        <w:commentReference w:id="85"/>
      </w:r>
      <w:r w:rsidR="00C61A0F" w:rsidRPr="00C61A0F">
        <w:rPr>
          <w:rFonts w:hint="eastAsia"/>
        </w:rPr>
        <w:t xml:space="preserve"> area, which has a potential of finding new solutions.</w:t>
      </w:r>
    </w:p>
    <w:p w14:paraId="1EE2A4F1" w14:textId="68F59F49" w:rsidR="00345C25" w:rsidRDefault="00817AAD">
      <w:pPr>
        <w:rPr>
          <w:ins w:id="87" w:author="keiki" w:date="2018-12-20T02:10:00Z"/>
        </w:rPr>
      </w:pPr>
      <w:ins w:id="88" w:author="keiki" w:date="2018-12-20T01:59:00Z">
        <w:r>
          <w:rPr>
            <w:rFonts w:hint="eastAsia"/>
          </w:rPr>
          <w:t>T</w:t>
        </w:r>
        <w:r>
          <w:t xml:space="preserve">his figure shows how </w:t>
        </w:r>
      </w:ins>
      <w:ins w:id="89" w:author="keiki" w:date="2018-12-20T02:14:00Z">
        <w:r w:rsidR="00AF75C3">
          <w:t>the new solution is searched</w:t>
        </w:r>
      </w:ins>
      <w:ins w:id="90" w:author="keiki" w:date="2018-12-20T02:18:00Z">
        <w:r w:rsidR="00435492">
          <w:t xml:space="preserve"> in the </w:t>
        </w:r>
      </w:ins>
      <w:ins w:id="91" w:author="keiki" w:date="2018-12-20T02:24:00Z">
        <w:r w:rsidR="00B31D1E">
          <w:t xml:space="preserve">case that </w:t>
        </w:r>
      </w:ins>
      <w:ins w:id="92" w:author="keiki" w:date="2018-12-20T02:14:00Z">
        <w:r w:rsidR="00AF75C3" w:rsidRPr="00C61A0F">
          <w:rPr>
            <w:rFonts w:hint="eastAsia"/>
          </w:rPr>
          <w:t>the num of nearest neighbor k=5</w:t>
        </w:r>
        <w:r w:rsidR="00AF75C3">
          <w:t>. Concretely,</w:t>
        </w:r>
      </w:ins>
      <w:ins w:id="93" w:author="keiki" w:date="2018-12-20T02:15:00Z">
        <w:r w:rsidR="00AF75C3">
          <w:t xml:space="preserve"> </w:t>
        </w:r>
      </w:ins>
      <w:ins w:id="94" w:author="keiki" w:date="2018-12-20T01:59:00Z">
        <w:r>
          <w:t>the</w:t>
        </w:r>
      </w:ins>
      <w:ins w:id="95" w:author="keiki" w:date="2018-12-20T02:00:00Z">
        <w:r w:rsidRPr="00817AAD">
          <w:rPr>
            <w:rFonts w:hint="eastAsia"/>
          </w:rPr>
          <w:t xml:space="preserve"> </w:t>
        </w:r>
        <w:r w:rsidR="00C33635">
          <w:rPr>
            <w:rFonts w:hint="eastAsia"/>
          </w:rPr>
          <w:t>new solution</w:t>
        </w:r>
        <w:r>
          <w:t xml:space="preserve"> </w:t>
        </w:r>
      </w:ins>
      <w:ins w:id="96" w:author="keiki" w:date="2018-12-20T02:09:00Z">
        <w:r w:rsidR="00C33635">
          <w:t>(</w:t>
        </w:r>
      </w:ins>
      <w:ins w:id="97" w:author="keiki" w:date="2018-12-20T02:10:00Z">
        <w:r w:rsidR="00682A60">
          <w:t xml:space="preserve">corresponding to </w:t>
        </w:r>
      </w:ins>
      <w:ins w:id="98" w:author="keiki" w:date="2018-12-20T02:09:00Z">
        <w:r w:rsidR="00C33635">
          <w:t xml:space="preserve">the </w:t>
        </w:r>
      </w:ins>
      <w:ins w:id="99" w:author="keiki" w:date="2018-12-20T02:13:00Z">
        <w:r w:rsidR="00D331EC">
          <w:t xml:space="preserve">orange </w:t>
        </w:r>
      </w:ins>
      <w:ins w:id="100" w:author="keiki" w:date="2018-12-20T02:09:00Z">
        <w:r w:rsidR="00C33635">
          <w:t xml:space="preserve">target </w:t>
        </w:r>
      </w:ins>
      <w:ins w:id="101" w:author="keiki" w:date="2018-12-20T02:10:00Z">
        <w:r w:rsidR="00C33635">
          <w:t>solution</w:t>
        </w:r>
      </w:ins>
      <w:ins w:id="102" w:author="keiki" w:date="2018-12-20T02:11:00Z">
        <w:r w:rsidR="00345C25">
          <w:t xml:space="preserve"> x</w:t>
        </w:r>
      </w:ins>
      <w:ins w:id="103" w:author="keiki" w:date="2018-12-20T02:09:00Z">
        <w:r w:rsidR="00C33635">
          <w:t>)</w:t>
        </w:r>
      </w:ins>
      <w:ins w:id="104" w:author="keiki" w:date="2018-12-20T02:10:00Z">
        <w:r w:rsidR="00345C25">
          <w:t xml:space="preserve"> </w:t>
        </w:r>
      </w:ins>
      <w:ins w:id="105" w:author="keiki" w:date="2018-12-20T02:14:00Z">
        <w:r w:rsidR="00AF75C3">
          <w:t xml:space="preserve">is searched </w:t>
        </w:r>
      </w:ins>
      <w:ins w:id="106" w:author="keiki" w:date="2018-12-20T02:10:00Z">
        <w:r w:rsidR="00345C25">
          <w:t xml:space="preserve">by </w:t>
        </w:r>
      </w:ins>
      <w:ins w:id="107" w:author="keiki" w:date="2018-12-20T02:11:00Z">
        <w:r w:rsidR="00345C25">
          <w:t>considering the distance to the other solutions (</w:t>
        </w:r>
      </w:ins>
      <w:ins w:id="108" w:author="keiki" w:date="2018-12-20T02:13:00Z">
        <w:r w:rsidR="007D107A">
          <w:t xml:space="preserve">that is, </w:t>
        </w:r>
      </w:ins>
      <w:ins w:id="109" w:author="keiki" w:date="2018-12-20T02:11:00Z">
        <w:r w:rsidR="00345C25">
          <w:t xml:space="preserve">four </w:t>
        </w:r>
      </w:ins>
      <w:ins w:id="110" w:author="keiki" w:date="2018-12-20T02:13:00Z">
        <w:r w:rsidR="00D331EC">
          <w:t xml:space="preserve">gray </w:t>
        </w:r>
      </w:ins>
      <w:ins w:id="111" w:author="keiki" w:date="2018-12-20T02:12:00Z">
        <w:r w:rsidR="00345C25">
          <w:t xml:space="preserve">solutions u_1, </w:t>
        </w:r>
        <w:r w:rsidR="007D107A">
          <w:t>u_2</w:t>
        </w:r>
        <w:r w:rsidR="00345C25">
          <w:t>,</w:t>
        </w:r>
      </w:ins>
      <w:ins w:id="112" w:author="keiki" w:date="2018-12-20T02:13:00Z">
        <w:r w:rsidR="007D107A" w:rsidRPr="007D107A">
          <w:t xml:space="preserve"> </w:t>
        </w:r>
        <w:r w:rsidR="007D107A">
          <w:t>u_3, and u_4)</w:t>
        </w:r>
        <w:r w:rsidR="00AF75C3">
          <w:t xml:space="preserve">. </w:t>
        </w:r>
      </w:ins>
    </w:p>
    <w:p w14:paraId="66B515E0" w14:textId="3E9AA40A" w:rsidR="00067388" w:rsidRDefault="00B53BF2">
      <w:pPr>
        <w:rPr>
          <w:ins w:id="113" w:author="keiki" w:date="2018-12-20T02:30:00Z"/>
        </w:rPr>
      </w:pPr>
      <w:ins w:id="114" w:author="keiki" w:date="2018-12-20T02:18:00Z">
        <w:r>
          <w:rPr>
            <w:rFonts w:hint="eastAsia"/>
          </w:rPr>
          <w:t xml:space="preserve">To find the </w:t>
        </w:r>
      </w:ins>
      <w:ins w:id="115" w:author="keiki" w:date="2018-12-20T02:36:00Z">
        <w:r w:rsidR="00630871" w:rsidRPr="00C61A0F">
          <w:rPr>
            <w:rFonts w:hint="eastAsia"/>
          </w:rPr>
          <w:t>unvisited</w:t>
        </w:r>
        <w:r w:rsidR="00630871">
          <w:rPr>
            <w:rStyle w:val="a3"/>
          </w:rPr>
          <w:commentReference w:id="116"/>
        </w:r>
        <w:r w:rsidR="00630871" w:rsidRPr="00C61A0F">
          <w:rPr>
            <w:rFonts w:hint="eastAsia"/>
          </w:rPr>
          <w:t xml:space="preserve"> area</w:t>
        </w:r>
      </w:ins>
      <w:ins w:id="117" w:author="keiki" w:date="2018-12-20T02:18:00Z">
        <w:r>
          <w:rPr>
            <w:rFonts w:hint="eastAsia"/>
          </w:rPr>
          <w:t xml:space="preserve">, </w:t>
        </w:r>
      </w:ins>
      <w:ins w:id="118" w:author="keiki" w:date="2018-12-20T02:15:00Z">
        <w:r w:rsidR="00CE1776">
          <w:rPr>
            <w:rFonts w:hint="eastAsia"/>
          </w:rPr>
          <w:t xml:space="preserve">NS calculates </w:t>
        </w:r>
        <w:r w:rsidR="00CE1776" w:rsidRPr="00C61A0F">
          <w:rPr>
            <w:rFonts w:hint="eastAsia"/>
          </w:rPr>
          <w:t>the sparseness</w:t>
        </w:r>
        <w:r w:rsidR="00CE1776" w:rsidRPr="00C61A0F" w:rsidDel="009C1C9B">
          <w:rPr>
            <w:rFonts w:hint="eastAsia"/>
          </w:rPr>
          <w:t xml:space="preserve"> </w:t>
        </w:r>
        <w:r w:rsidR="00CE1776">
          <w:t xml:space="preserve">of solutions by the following </w:t>
        </w:r>
      </w:ins>
      <w:del w:id="119" w:author="keiki" w:date="2018-12-20T02:06:00Z">
        <w:r w:rsidR="00C61A0F" w:rsidRPr="00C61A0F" w:rsidDel="009C1C9B">
          <w:rPr>
            <w:rFonts w:hint="eastAsia"/>
          </w:rPr>
          <w:delText xml:space="preserve">An example of </w:delText>
        </w:r>
      </w:del>
      <w:del w:id="120" w:author="keiki" w:date="2018-12-20T02:14:00Z">
        <w:r w:rsidR="00C61A0F" w:rsidRPr="00C61A0F" w:rsidDel="00AF75C3">
          <w:rPr>
            <w:rFonts w:hint="eastAsia"/>
          </w:rPr>
          <w:delText>the num of nearest neighbor k=5</w:delText>
        </w:r>
      </w:del>
      <w:del w:id="121" w:author="keiki" w:date="2018-12-20T02:06:00Z">
        <w:r w:rsidR="00C61A0F" w:rsidRPr="00C61A0F" w:rsidDel="009C1C9B">
          <w:rPr>
            <w:rFonts w:hint="eastAsia"/>
          </w:rPr>
          <w:delText>,</w:delText>
        </w:r>
      </w:del>
      <w:del w:id="122" w:author="keiki" w:date="2018-12-20T02:16:00Z">
        <w:r w:rsidR="00C61A0F" w:rsidRPr="00C61A0F" w:rsidDel="00CE1776">
          <w:rPr>
            <w:rFonts w:hint="eastAsia"/>
          </w:rPr>
          <w:delText xml:space="preserve"> the sparseness function is calculated by this </w:delText>
        </w:r>
      </w:del>
      <w:r w:rsidR="00C61A0F" w:rsidRPr="00C61A0F">
        <w:rPr>
          <w:rFonts w:hint="eastAsia"/>
        </w:rPr>
        <w:t>equation</w:t>
      </w:r>
      <w:del w:id="123" w:author="keiki" w:date="2018-12-20T02:16:00Z">
        <w:r w:rsidR="00C61A0F" w:rsidRPr="00C61A0F" w:rsidDel="009E6965">
          <w:rPr>
            <w:rFonts w:hint="eastAsia"/>
          </w:rPr>
          <w:delText xml:space="preserve"> for the target solution</w:delText>
        </w:r>
      </w:del>
      <w:ins w:id="124" w:author="keiki" w:date="2018-12-20T02:20:00Z">
        <w:r w:rsidR="00433A3F">
          <w:t xml:space="preserve">, meaning that the solutions are sparse when </w:t>
        </w:r>
      </w:ins>
      <w:del w:id="125" w:author="keiki" w:date="2018-12-20T02:20:00Z">
        <w:r w:rsidR="00C61A0F" w:rsidRPr="00C61A0F" w:rsidDel="00433A3F">
          <w:rPr>
            <w:rFonts w:hint="eastAsia"/>
          </w:rPr>
          <w:delText>.</w:delText>
        </w:r>
      </w:del>
      <w:ins w:id="126" w:author="keiki" w:date="2018-12-20T02:18:00Z">
        <w:r w:rsidR="00433A3F">
          <w:t>th</w:t>
        </w:r>
      </w:ins>
      <w:ins w:id="127" w:author="keiki" w:date="2018-12-20T02:20:00Z">
        <w:r w:rsidR="00433A3F">
          <w:t>e</w:t>
        </w:r>
      </w:ins>
      <w:del w:id="128" w:author="keiki" w:date="2018-12-20T02:19:00Z">
        <w:r w:rsidR="00C61A0F" w:rsidRPr="00C61A0F" w:rsidDel="00433A3F">
          <w:rPr>
            <w:rFonts w:hint="eastAsia"/>
          </w:rPr>
          <w:delText xml:space="preserve"> </w:delText>
        </w:r>
      </w:del>
      <w:ins w:id="129" w:author="keiki" w:date="2018-12-20T02:19:00Z">
        <w:r w:rsidR="00433A3F" w:rsidRPr="00433A3F">
          <w:rPr>
            <w:rFonts w:ascii="ＭＳ 明朝" w:eastAsia="ＭＳ 明朝" w:hAnsi="ＭＳ 明朝" w:hint="eastAsia"/>
            <w:rPrChange w:id="130" w:author="keiki" w:date="2018-12-20T02:20:00Z">
              <w:rPr>
                <w:rFonts w:hint="eastAsia"/>
              </w:rPr>
            </w:rPrChange>
          </w:rPr>
          <w:t>ρ</w:t>
        </w:r>
      </w:ins>
      <w:ins w:id="131" w:author="keiki" w:date="2018-12-20T02:20:00Z">
        <w:r w:rsidR="00433A3F" w:rsidRPr="00433A3F">
          <w:rPr>
            <w:rPrChange w:id="132" w:author="keiki" w:date="2018-12-20T02:21:00Z">
              <w:rPr>
                <w:rFonts w:ascii="ＭＳ 明朝" w:eastAsia="ＭＳ 明朝" w:hAnsi="ＭＳ 明朝"/>
              </w:rPr>
            </w:rPrChange>
          </w:rPr>
          <w:t>value is large</w:t>
        </w:r>
      </w:ins>
      <w:ins w:id="133" w:author="keiki" w:date="2018-12-20T02:21:00Z">
        <w:r w:rsidR="00433A3F">
          <w:t>.</w:t>
        </w:r>
      </w:ins>
      <w:ins w:id="134" w:author="keiki" w:date="2018-12-20T02:36:00Z">
        <w:r w:rsidR="006405F3">
          <w:t xml:space="preserve"> Note that we assume that un</w:t>
        </w:r>
        <w:r w:rsidR="0022531E">
          <w:t>visited area can be searched when the solution becomes sparse.</w:t>
        </w:r>
      </w:ins>
    </w:p>
    <w:p w14:paraId="24180FA9" w14:textId="1F0BC41E" w:rsidR="00C61A0F" w:rsidRPr="00C61A0F" w:rsidRDefault="00067388">
      <w:ins w:id="135" w:author="keiki" w:date="2018-12-20T02:30:00Z">
        <w:r>
          <w:t xml:space="preserve">In this example, </w:t>
        </w:r>
      </w:ins>
      <w:ins w:id="136" w:author="keiki" w:date="2018-12-20T02:26:00Z">
        <w:r w:rsidR="005E7852">
          <w:t xml:space="preserve">the </w:t>
        </w:r>
      </w:ins>
      <w:ins w:id="137" w:author="keiki" w:date="2018-12-20T02:27:00Z">
        <w:r w:rsidR="005E7852">
          <w:t>orange target solution x</w:t>
        </w:r>
        <w:r w:rsidR="002D774A">
          <w:t xml:space="preserve"> is </w:t>
        </w:r>
      </w:ins>
      <w:ins w:id="138" w:author="keiki" w:date="2018-12-20T02:31:00Z">
        <w:r>
          <w:t xml:space="preserve">promoted to be </w:t>
        </w:r>
      </w:ins>
      <w:ins w:id="139" w:author="keiki" w:date="2018-12-20T02:27:00Z">
        <w:r w:rsidR="00630871">
          <w:t>moved to the red solution</w:t>
        </w:r>
        <w:r w:rsidR="002D774A">
          <w:t xml:space="preserve"> </w:t>
        </w:r>
      </w:ins>
      <w:ins w:id="140" w:author="keiki" w:date="2018-12-20T02:30:00Z">
        <w:r>
          <w:t xml:space="preserve">because </w:t>
        </w:r>
      </w:ins>
      <w:ins w:id="141" w:author="keiki" w:date="2018-12-20T02:28:00Z">
        <w:r w:rsidR="002D774A">
          <w:t>the</w:t>
        </w:r>
        <w:r w:rsidR="002D774A" w:rsidRPr="00A2179C">
          <w:rPr>
            <w:rFonts w:ascii="ＭＳ 明朝" w:eastAsia="ＭＳ 明朝" w:hAnsi="ＭＳ 明朝" w:hint="eastAsia"/>
          </w:rPr>
          <w:t>ρ</w:t>
        </w:r>
        <w:r w:rsidR="002D774A" w:rsidRPr="00A2179C">
          <w:rPr>
            <w:rFonts w:hint="eastAsia"/>
          </w:rPr>
          <w:t>value</w:t>
        </w:r>
        <w:r w:rsidR="002D774A">
          <w:rPr>
            <w:rFonts w:hint="eastAsia"/>
          </w:rPr>
          <w:t xml:space="preserve"> </w:t>
        </w:r>
      </w:ins>
      <w:ins w:id="142" w:author="keiki" w:date="2018-12-20T02:32:00Z">
        <w:r w:rsidR="00630871">
          <w:t>become</w:t>
        </w:r>
      </w:ins>
      <w:ins w:id="143" w:author="keiki" w:date="2018-12-20T02:33:00Z">
        <w:r w:rsidR="00630871">
          <w:t>s</w:t>
        </w:r>
      </w:ins>
      <w:ins w:id="144" w:author="keiki" w:date="2018-12-20T02:32:00Z">
        <w:r w:rsidR="00630871">
          <w:t xml:space="preserve"> large</w:t>
        </w:r>
      </w:ins>
      <w:ins w:id="145" w:author="keiki" w:date="2018-12-20T02:33:00Z">
        <w:r w:rsidR="00630871">
          <w:t xml:space="preserve"> by </w:t>
        </w:r>
      </w:ins>
      <w:ins w:id="146" w:author="keiki" w:date="2018-12-20T02:34:00Z">
        <w:r w:rsidR="00630871">
          <w:t>increasing</w:t>
        </w:r>
      </w:ins>
      <w:ins w:id="147" w:author="keiki" w:date="2018-12-20T02:33:00Z">
        <w:r w:rsidR="00630871">
          <w:t xml:space="preserve"> </w:t>
        </w:r>
      </w:ins>
      <w:ins w:id="148" w:author="keiki" w:date="2018-12-20T02:34:00Z">
        <w:r w:rsidR="00630871">
          <w:t xml:space="preserve">the </w:t>
        </w:r>
      </w:ins>
      <w:ins w:id="149" w:author="keiki" w:date="2018-12-20T02:33:00Z">
        <w:r w:rsidR="00630871">
          <w:t>all of distance to the other four gray solutions</w:t>
        </w:r>
      </w:ins>
      <w:ins w:id="150" w:author="keiki" w:date="2018-12-20T02:34:00Z">
        <w:r w:rsidR="00630871">
          <w:t>.</w:t>
        </w:r>
      </w:ins>
      <w:ins w:id="151" w:author="keiki" w:date="2018-12-20T02:39:00Z">
        <w:r w:rsidR="00392812">
          <w:t xml:space="preserve"> </w:t>
        </w:r>
      </w:ins>
      <w:del w:id="152" w:author="keiki" w:date="2018-12-20T02:39:00Z">
        <w:r w:rsidR="00C61A0F" w:rsidRPr="00C61A0F" w:rsidDel="00392812">
          <w:rPr>
            <w:rFonts w:hint="eastAsia"/>
          </w:rPr>
          <w:delText>In this case, the target solution get the red norm vector as shown in right figure.</w:delText>
        </w:r>
      </w:del>
    </w:p>
    <w:p w14:paraId="4A1D8735" w14:textId="77777777" w:rsidR="00C61A0F" w:rsidRDefault="00C61A0F"/>
    <w:p w14:paraId="69D8DAA9" w14:textId="77777777" w:rsidR="00C61A0F" w:rsidRDefault="00C61A0F">
      <w:r>
        <w:t>P6</w:t>
      </w:r>
    </w:p>
    <w:p w14:paraId="3F498081" w14:textId="77777777" w:rsidR="00C61A0F" w:rsidRPr="00C61A0F" w:rsidRDefault="00C61A0F" w:rsidP="00C61A0F">
      <w:r w:rsidRPr="00C61A0F">
        <w:rPr>
          <w:rFonts w:hint="eastAsia"/>
        </w:rPr>
        <w:t xml:space="preserve">This is the BA flowchart which is divided in the following six steps. </w:t>
      </w:r>
    </w:p>
    <w:p w14:paraId="01D3990D" w14:textId="77777777" w:rsidR="00C61A0F" w:rsidRPr="00C61A0F" w:rsidRDefault="00C61A0F" w:rsidP="00C61A0F">
      <w:r w:rsidRPr="00C61A0F">
        <w:rPr>
          <w:rFonts w:hint="eastAsia"/>
        </w:rPr>
        <w:t>In step 1, the population is initialized as well as the parameters.</w:t>
      </w:r>
    </w:p>
    <w:p w14:paraId="2DA34670" w14:textId="77777777" w:rsidR="00C61A0F" w:rsidRPr="00C61A0F" w:rsidRDefault="00C61A0F" w:rsidP="00C61A0F">
      <w:r w:rsidRPr="00C61A0F">
        <w:rPr>
          <w:rFonts w:hint="eastAsia"/>
        </w:rPr>
        <w:t>(For each bat, the three solution candidates are generated)</w:t>
      </w:r>
    </w:p>
    <w:p w14:paraId="6BD211CD" w14:textId="77777777" w:rsidR="00C61A0F" w:rsidRPr="00C61A0F" w:rsidRDefault="00C61A0F" w:rsidP="00C61A0F">
      <w:r w:rsidRPr="00C61A0F">
        <w:rPr>
          <w:rFonts w:hint="eastAsia"/>
        </w:rPr>
        <w:t>In step 2, new solution candidates are generated toward the global best solution</w:t>
      </w:r>
    </w:p>
    <w:p w14:paraId="7501D184" w14:textId="77777777" w:rsidR="00C61A0F" w:rsidRPr="00C61A0F" w:rsidRDefault="00C61A0F" w:rsidP="00C61A0F">
      <w:r w:rsidRPr="00C61A0F">
        <w:rPr>
          <w:rFonts w:hint="eastAsia"/>
        </w:rPr>
        <w:t>In step 3, other new solution candidates are generated around a global best solution as the local search.</w:t>
      </w:r>
    </w:p>
    <w:p w14:paraId="61CFB275" w14:textId="77777777" w:rsidR="00C61A0F" w:rsidRPr="00C61A0F" w:rsidRDefault="00C61A0F" w:rsidP="00C61A0F">
      <w:r w:rsidRPr="00C61A0F">
        <w:rPr>
          <w:rFonts w:hint="eastAsia"/>
        </w:rPr>
        <w:t>In step 4, in addition to them, other new solution candidates are explored as the random search in the search space.</w:t>
      </w:r>
    </w:p>
    <w:p w14:paraId="77FE15EE" w14:textId="77777777" w:rsidR="00C61A0F" w:rsidRPr="00C61A0F" w:rsidRDefault="00C61A0F" w:rsidP="00C61A0F">
      <w:r w:rsidRPr="00C61A0F">
        <w:rPr>
          <w:rFonts w:hint="eastAsia"/>
        </w:rPr>
        <w:t xml:space="preserve">In step 5, if one of three new solution candidates is better than the current solution, the current </w:t>
      </w:r>
      <w:r w:rsidRPr="00C61A0F">
        <w:rPr>
          <w:rFonts w:hint="eastAsia"/>
        </w:rPr>
        <w:lastRenderedPageBreak/>
        <w:t>solution is replaced by better new solution candidate.</w:t>
      </w:r>
    </w:p>
    <w:p w14:paraId="699C4D16" w14:textId="77777777" w:rsidR="00C61A0F" w:rsidRPr="00C61A0F" w:rsidRDefault="00C61A0F" w:rsidP="00C61A0F">
      <w:r w:rsidRPr="00C61A0F">
        <w:rPr>
          <w:rFonts w:hint="eastAsia"/>
        </w:rPr>
        <w:t>Finally, return to the step 2.</w:t>
      </w:r>
    </w:p>
    <w:p w14:paraId="2C462820" w14:textId="77777777" w:rsidR="00C61A0F" w:rsidRDefault="00C61A0F"/>
    <w:p w14:paraId="1A7E1304" w14:textId="77777777" w:rsidR="00C61A0F" w:rsidRDefault="00C61A0F">
      <w:r>
        <w:t>P7,8</w:t>
      </w:r>
    </w:p>
    <w:p w14:paraId="71AC4D8D" w14:textId="77777777" w:rsidR="00C61A0F" w:rsidRPr="00C61A0F" w:rsidRDefault="00C61A0F" w:rsidP="00C61A0F">
      <w:r w:rsidRPr="00C61A0F">
        <w:rPr>
          <w:rFonts w:hint="eastAsia"/>
        </w:rPr>
        <w:t>In step1, the population is randomly generated by the equation as shown in the right figure.</w:t>
      </w:r>
    </w:p>
    <w:p w14:paraId="7A2816E6" w14:textId="26C0D0D0" w:rsidR="00C61A0F" w:rsidRPr="00C61A0F" w:rsidRDefault="00C61A0F" w:rsidP="00C61A0F">
      <w:r w:rsidRPr="00C61A0F">
        <w:rPr>
          <w:rFonts w:hint="eastAsia"/>
        </w:rPr>
        <w:t>In detail, the i-th solution, x_i</w:t>
      </w:r>
      <w:ins w:id="153" w:author="keiki" w:date="2018-12-20T02:41:00Z">
        <w:r w:rsidR="00626EFA">
          <w:rPr>
            <w:rFonts w:hint="eastAsia"/>
          </w:rPr>
          <w:t>,</w:t>
        </w:r>
      </w:ins>
      <w:r w:rsidRPr="00C61A0F">
        <w:rPr>
          <w:rFonts w:hint="eastAsia"/>
        </w:rPr>
        <w:t xml:space="preserve"> is generated within the upper bound of the search space (x_ub) and the lower bound of the search space (x_lb). Here, x2 = x* (anime)</w:t>
      </w:r>
    </w:p>
    <w:p w14:paraId="6F037F58" w14:textId="77777777" w:rsidR="00C61A0F" w:rsidRDefault="00C61A0F"/>
    <w:p w14:paraId="743954AB" w14:textId="77777777" w:rsidR="00C61A0F" w:rsidRDefault="00C61A0F">
      <w:r>
        <w:rPr>
          <w:rFonts w:hint="eastAsia"/>
        </w:rPr>
        <w:t>P9</w:t>
      </w:r>
    </w:p>
    <w:p w14:paraId="56720E25" w14:textId="77777777" w:rsidR="00C61A0F" w:rsidRPr="00C61A0F" w:rsidRDefault="00C61A0F" w:rsidP="00C61A0F">
      <w:r w:rsidRPr="00C61A0F">
        <w:rPr>
          <w:rFonts w:hint="eastAsia"/>
        </w:rPr>
        <w:t>After that, In step 2, new solution candidates are generated toward the global best solution.</w:t>
      </w:r>
    </w:p>
    <w:p w14:paraId="70957C2D" w14:textId="7A23210C" w:rsidR="00C61A0F" w:rsidRPr="00C61A0F" w:rsidRDefault="00C61A0F" w:rsidP="00C61A0F">
      <w:r w:rsidRPr="00C61A0F">
        <w:rPr>
          <w:rFonts w:hint="eastAsia"/>
        </w:rPr>
        <w:t xml:space="preserve">For example, x_1 moves to right, x_3 moves </w:t>
      </w:r>
      <w:ins w:id="154" w:author="keiki" w:date="2018-12-20T02:42:00Z">
        <w:r w:rsidR="00626EFA">
          <w:t xml:space="preserve">to </w:t>
        </w:r>
      </w:ins>
      <w:del w:id="155" w:author="keiki" w:date="2018-12-20T02:42:00Z">
        <w:r w:rsidRPr="00C61A0F" w:rsidDel="00626EFA">
          <w:rPr>
            <w:rFonts w:hint="eastAsia"/>
          </w:rPr>
          <w:delText xml:space="preserve">the </w:delText>
        </w:r>
      </w:del>
      <w:r w:rsidRPr="00C61A0F">
        <w:rPr>
          <w:rFonts w:hint="eastAsia"/>
        </w:rPr>
        <w:t xml:space="preserve">down, and x_4 moves </w:t>
      </w:r>
      <w:ins w:id="156" w:author="keiki" w:date="2018-12-20T02:42:00Z">
        <w:r w:rsidR="00626EFA">
          <w:t xml:space="preserve">to </w:t>
        </w:r>
      </w:ins>
      <w:r w:rsidRPr="00C61A0F">
        <w:rPr>
          <w:rFonts w:hint="eastAsia"/>
        </w:rPr>
        <w:t xml:space="preserve">left to be close to the global best solution. Such moved solutions become new solution candidates. Note that x_2 does not move because the x_2 is the global best solution, (that is, the distance to the global best solution is 0.) </w:t>
      </w:r>
    </w:p>
    <w:p w14:paraId="31C9C947" w14:textId="77777777" w:rsidR="00C61A0F" w:rsidRDefault="00C61A0F"/>
    <w:p w14:paraId="253B773F" w14:textId="77777777" w:rsidR="00C61A0F" w:rsidRDefault="00C61A0F">
      <w:r>
        <w:rPr>
          <w:rFonts w:hint="eastAsia"/>
        </w:rPr>
        <w:t>P10</w:t>
      </w:r>
    </w:p>
    <w:p w14:paraId="755A662E" w14:textId="6829940F" w:rsidR="00C61A0F" w:rsidRPr="00C61A0F" w:rsidRDefault="00C61A0F" w:rsidP="00C61A0F">
      <w:r w:rsidRPr="00C61A0F">
        <w:rPr>
          <w:rFonts w:hint="eastAsia"/>
        </w:rPr>
        <w:t>In step 3, if the pulse emission rate r is less than random value, other new solution candidates are generated around the global best solution</w:t>
      </w:r>
      <w:ins w:id="157" w:author="keiki" w:date="2018-12-20T02:43:00Z">
        <w:r w:rsidR="009C678B">
          <w:t>,</w:t>
        </w:r>
      </w:ins>
      <w:r w:rsidRPr="00C61A0F">
        <w:rPr>
          <w:rFonts w:hint="eastAsia"/>
        </w:rPr>
        <w:t xml:space="preserve"> </w:t>
      </w:r>
      <w:ins w:id="158" w:author="keiki" w:date="2018-12-20T02:43:00Z">
        <w:r w:rsidR="00B92160" w:rsidRPr="00C61A0F">
          <w:rPr>
            <w:rFonts w:hint="eastAsia"/>
          </w:rPr>
          <w:t>x_*</w:t>
        </w:r>
        <w:r w:rsidR="009C678B">
          <w:t>,</w:t>
        </w:r>
        <w:r w:rsidR="00B92160" w:rsidRPr="00C61A0F">
          <w:rPr>
            <w:rFonts w:hint="eastAsia"/>
          </w:rPr>
          <w:t xml:space="preserve"> </w:t>
        </w:r>
      </w:ins>
      <w:r w:rsidRPr="00C61A0F">
        <w:rPr>
          <w:rFonts w:hint="eastAsia"/>
        </w:rPr>
        <w:t>as the local search.</w:t>
      </w:r>
    </w:p>
    <w:p w14:paraId="280ED8B1" w14:textId="5545E8D0" w:rsidR="00C61A0F" w:rsidRPr="00C61A0F" w:rsidRDefault="00C61A0F" w:rsidP="00C61A0F">
      <w:r w:rsidRPr="00C61A0F">
        <w:rPr>
          <w:rFonts w:hint="eastAsia"/>
        </w:rPr>
        <w:t xml:space="preserve">In detail, </w:t>
      </w:r>
      <w:ins w:id="159" w:author="keiki" w:date="2018-12-20T02:44:00Z">
        <w:r w:rsidR="00A466C1" w:rsidRPr="00C61A0F">
          <w:rPr>
            <w:rFonts w:hint="eastAsia"/>
          </w:rPr>
          <w:t>x_loc_i</w:t>
        </w:r>
        <w:r w:rsidR="00A466C1">
          <w:t>,</w:t>
        </w:r>
        <w:r w:rsidR="00A466C1" w:rsidRPr="00C61A0F">
          <w:rPr>
            <w:rFonts w:hint="eastAsia"/>
          </w:rPr>
          <w:t xml:space="preserve"> </w:t>
        </w:r>
      </w:ins>
      <w:r w:rsidRPr="00C61A0F">
        <w:rPr>
          <w:rFonts w:hint="eastAsia"/>
        </w:rPr>
        <w:t>the local solution of x_i is generated around x_* by the equation as shown in this figure.</w:t>
      </w:r>
    </w:p>
    <w:p w14:paraId="5C9BBA04" w14:textId="7A923E53" w:rsidR="00C61A0F" w:rsidRPr="00C61A0F" w:rsidRDefault="00C61A0F" w:rsidP="00C61A0F">
      <w:del w:id="160" w:author="keiki" w:date="2018-12-20T02:42:00Z">
        <w:r w:rsidRPr="00C61A0F" w:rsidDel="009F3792">
          <w:rPr>
            <w:rFonts w:hint="eastAsia"/>
          </w:rPr>
          <w:delText xml:space="preserve"> </w:delText>
        </w:r>
      </w:del>
      <m:oMath>
        <m:r>
          <m:rPr>
            <m:sty m:val="p"/>
          </m:rPr>
          <w:rPr>
            <w:rFonts w:ascii="Cambria Math" w:hAnsi="Cambria Math"/>
          </w:rPr>
          <m:t>2</m:t>
        </m:r>
        <m:r>
          <w:rPr>
            <w:rFonts w:ascii="Cambria Math" w:hAnsi="Cambria Math" w:hint="eastAsia"/>
          </w:rPr>
          <m:t>ϵ</m:t>
        </m:r>
        <m:r>
          <w:rPr>
            <w:rFonts w:ascii="Cambria Math" w:hAnsi="Cambria Math"/>
          </w:rPr>
          <m:t>A</m:t>
        </m:r>
      </m:oMath>
      <w:r w:rsidRPr="00C61A0F">
        <w:rPr>
          <w:rFonts w:hint="eastAsia"/>
        </w:rPr>
        <w:t xml:space="preserve"> is the window of x_* which means that solution candidates x_loc_i are generated within th</w:t>
      </w:r>
      <w:ins w:id="161" w:author="keiki" w:date="2018-12-20T02:44:00Z">
        <w:r w:rsidR="00662539">
          <w:t>e</w:t>
        </w:r>
      </w:ins>
      <w:del w:id="162" w:author="keiki" w:date="2018-12-20T02:44:00Z">
        <w:r w:rsidRPr="00C61A0F" w:rsidDel="00662539">
          <w:rPr>
            <w:rFonts w:hint="eastAsia"/>
          </w:rPr>
          <w:delText>is</w:delText>
        </w:r>
      </w:del>
      <w:r w:rsidRPr="00C61A0F">
        <w:rPr>
          <w:rFonts w:hint="eastAsia"/>
        </w:rPr>
        <w:t xml:space="preserve"> range </w:t>
      </w:r>
      <w:ins w:id="163" w:author="keiki" w:date="2018-12-20T02:44:00Z">
        <w:r w:rsidR="00662539">
          <w:t xml:space="preserve">of </w:t>
        </w:r>
      </w:ins>
      <m:oMath>
        <m:r>
          <w:ins w:id="164" w:author="keiki" w:date="2018-12-20T02:45:00Z">
            <m:rPr>
              <m:sty m:val="p"/>
            </m:rPr>
            <w:rPr>
              <w:rFonts w:ascii="Cambria Math" w:hAnsi="Cambria Math"/>
            </w:rPr>
            <m:t>2</m:t>
          </w:ins>
        </m:r>
        <m:r>
          <w:ins w:id="165" w:author="keiki" w:date="2018-12-20T02:45:00Z">
            <w:rPr>
              <w:rFonts w:ascii="Cambria Math" w:hAnsi="Cambria Math" w:hint="eastAsia"/>
            </w:rPr>
            <m:t>ϵ</m:t>
          </w:ins>
        </m:r>
        <m:r>
          <w:ins w:id="166" w:author="keiki" w:date="2018-12-20T02:45:00Z">
            <w:rPr>
              <w:rFonts w:ascii="Cambria Math" w:hAnsi="Cambria Math"/>
            </w:rPr>
            <m:t>A</m:t>
          </w:ins>
        </m:r>
      </m:oMath>
      <w:del w:id="167" w:author="keiki" w:date="2018-12-20T02:44:00Z">
        <w:r w:rsidRPr="00C61A0F" w:rsidDel="00662539">
          <w:rPr>
            <w:rFonts w:hint="eastAsia"/>
          </w:rPr>
          <w:delText xml:space="preserve">limited by </w:delText>
        </w:r>
      </w:del>
      <m:oMath>
        <m:r>
          <w:del w:id="168" w:author="keiki" w:date="2018-12-20T02:45:00Z">
            <w:rPr>
              <w:rFonts w:ascii="Cambria Math" w:hAnsi="Cambria Math"/>
            </w:rPr>
            <m:t>ϵ</m:t>
          </w:del>
        </m:r>
      </m:oMath>
      <w:r w:rsidRPr="00C61A0F">
        <w:rPr>
          <w:rFonts w:hint="eastAsia"/>
        </w:rPr>
        <w:t>.</w:t>
      </w:r>
    </w:p>
    <w:p w14:paraId="5D3C22BD" w14:textId="77777777" w:rsidR="00C61A0F" w:rsidRDefault="00C61A0F"/>
    <w:p w14:paraId="670D8D17" w14:textId="77777777" w:rsidR="00C61A0F" w:rsidRDefault="00C61A0F">
      <w:r>
        <w:t>P11</w:t>
      </w:r>
    </w:p>
    <w:p w14:paraId="0DEAA2CB" w14:textId="344378F5" w:rsidR="00C61A0F" w:rsidRPr="00C61A0F" w:rsidRDefault="00C61A0F" w:rsidP="00C61A0F">
      <w:r w:rsidRPr="00C61A0F">
        <w:rPr>
          <w:rFonts w:hint="eastAsia"/>
        </w:rPr>
        <w:t>other new solution candidate, x_rnd_i</w:t>
      </w:r>
      <w:ins w:id="169" w:author="keiki" w:date="2018-12-20T02:45:00Z">
        <w:r w:rsidR="00A33040">
          <w:t>,</w:t>
        </w:r>
      </w:ins>
      <w:r w:rsidRPr="00C61A0F">
        <w:rPr>
          <w:rFonts w:hint="eastAsia"/>
        </w:rPr>
        <w:t xml:space="preserve"> is randomly generated in the search space by the equation, which is the same one in step 1.</w:t>
      </w:r>
    </w:p>
    <w:p w14:paraId="7D740DC0" w14:textId="77777777" w:rsidR="00C61A0F" w:rsidRDefault="00C61A0F"/>
    <w:p w14:paraId="68406DF1" w14:textId="77777777" w:rsidR="00C61A0F" w:rsidRDefault="00C61A0F">
      <w:r>
        <w:t>P12</w:t>
      </w:r>
    </w:p>
    <w:p w14:paraId="5CF635FE" w14:textId="77777777" w:rsidR="00A33040" w:rsidRDefault="00A33040" w:rsidP="00A33040">
      <w:pPr>
        <w:rPr>
          <w:ins w:id="170" w:author="keiki" w:date="2018-12-20T02:47:00Z"/>
          <w:rFonts w:cs="Times New Roman"/>
        </w:rPr>
      </w:pPr>
      <w:ins w:id="171" w:author="keiki" w:date="2018-12-20T02:47:00Z">
        <w:r>
          <w:rPr>
            <w:rFonts w:cs="Times New Roman" w:hint="eastAsia"/>
          </w:rPr>
          <w:t>In step 5</w:t>
        </w:r>
        <w:r w:rsidRPr="000B0AC5">
          <w:rPr>
            <w:rFonts w:cs="Times New Roman" w:hint="eastAsia"/>
          </w:rPr>
          <w:t>,</w:t>
        </w:r>
      </w:ins>
      <w:del w:id="172" w:author="keiki" w:date="2018-12-20T02:46:00Z">
        <w:r w:rsidR="00C61A0F" w:rsidRPr="00C61A0F" w:rsidDel="00A33040">
          <w:rPr>
            <w:rFonts w:hint="eastAsia"/>
          </w:rPr>
          <w:delText>Then h</w:delText>
        </w:r>
      </w:del>
      <w:del w:id="173" w:author="keiki" w:date="2018-12-20T02:47:00Z">
        <w:r w:rsidR="00C61A0F" w:rsidRPr="00C61A0F" w:rsidDel="00A33040">
          <w:rPr>
            <w:rFonts w:hint="eastAsia"/>
          </w:rPr>
          <w:delText>ere,</w:delText>
        </w:r>
      </w:del>
      <w:r w:rsidR="00C61A0F" w:rsidRPr="00C61A0F">
        <w:rPr>
          <w:rFonts w:hint="eastAsia"/>
        </w:rPr>
        <w:t xml:space="preserve"> if the loudness value is larger than random value and </w:t>
      </w:r>
      <w:del w:id="174" w:author="keiki" w:date="2018-12-20T02:47:00Z">
        <w:r w:rsidR="00C61A0F" w:rsidRPr="00C61A0F" w:rsidDel="00A33040">
          <w:rPr>
            <w:rFonts w:hint="eastAsia"/>
          </w:rPr>
          <w:delText xml:space="preserve">the fitness value of candidates are better than the current solution, </w:delText>
        </w:r>
      </w:del>
      <w:ins w:id="175" w:author="keiki" w:date="2018-12-20T02:47:00Z">
        <w:r>
          <w:rPr>
            <w:rFonts w:cs="Times New Roman"/>
          </w:rPr>
          <w:t xml:space="preserve">one of three new solution </w:t>
        </w:r>
        <w:r w:rsidRPr="005175A0">
          <w:rPr>
            <w:rFonts w:cs="Times New Roman"/>
          </w:rPr>
          <w:t>candidates</w:t>
        </w:r>
        <w:r>
          <w:rPr>
            <w:rFonts w:cs="Times New Roman"/>
          </w:rPr>
          <w:t xml:space="preserve"> is better than the current solution, the current solution is replaced by better new solution </w:t>
        </w:r>
        <w:r w:rsidRPr="005175A0">
          <w:rPr>
            <w:rFonts w:cs="Times New Roman"/>
          </w:rPr>
          <w:t>candidate</w:t>
        </w:r>
        <w:r>
          <w:rPr>
            <w:rFonts w:cs="Times New Roman"/>
          </w:rPr>
          <w:t xml:space="preserve">. </w:t>
        </w:r>
      </w:ins>
    </w:p>
    <w:p w14:paraId="0AC6A5AC" w14:textId="0131B537" w:rsidR="00C61A0F" w:rsidRDefault="00A33040" w:rsidP="00C61A0F">
      <w:pPr>
        <w:rPr>
          <w:ins w:id="176" w:author="keiki" w:date="2018-12-20T02:49:00Z"/>
        </w:rPr>
      </w:pPr>
      <w:ins w:id="177" w:author="keiki" w:date="2018-12-20T02:47:00Z">
        <w:r>
          <w:rPr>
            <w:rFonts w:cs="Times New Roman"/>
          </w:rPr>
          <w:t xml:space="preserve">After that </w:t>
        </w:r>
      </w:ins>
      <w:del w:id="178" w:author="keiki" w:date="2018-12-20T02:47:00Z">
        <w:r w:rsidR="00C61A0F" w:rsidRPr="00C61A0F" w:rsidDel="00A33040">
          <w:rPr>
            <w:rFonts w:hint="eastAsia"/>
          </w:rPr>
          <w:delText xml:space="preserve">the new one is overwritten as the current solution. Moreover, </w:delText>
        </w:r>
      </w:del>
      <w:r w:rsidR="00C61A0F" w:rsidRPr="00C61A0F">
        <w:rPr>
          <w:rFonts w:hint="eastAsia"/>
        </w:rPr>
        <w:t xml:space="preserve">the loudness value </w:t>
      </w:r>
      <w:ins w:id="179" w:author="keiki" w:date="2018-12-20T02:47:00Z">
        <w:r>
          <w:t>decreases</w:t>
        </w:r>
      </w:ins>
      <w:ins w:id="180" w:author="keiki" w:date="2018-12-20T02:48:00Z">
        <w:r>
          <w:t>,</w:t>
        </w:r>
      </w:ins>
      <w:ins w:id="181" w:author="keiki" w:date="2018-12-20T02:47:00Z">
        <w:r>
          <w:t xml:space="preserve"> while </w:t>
        </w:r>
      </w:ins>
      <w:del w:id="182" w:author="keiki" w:date="2018-12-20T02:48:00Z">
        <w:r w:rsidR="00C61A0F" w:rsidRPr="00C61A0F" w:rsidDel="00A33040">
          <w:rPr>
            <w:rFonts w:hint="eastAsia"/>
          </w:rPr>
          <w:delText xml:space="preserve">goes down and </w:delText>
        </w:r>
      </w:del>
      <w:r w:rsidR="00C61A0F" w:rsidRPr="00C61A0F">
        <w:rPr>
          <w:rFonts w:hint="eastAsia"/>
        </w:rPr>
        <w:t xml:space="preserve">the pulse emission rate </w:t>
      </w:r>
      <w:ins w:id="183" w:author="keiki" w:date="2018-12-20T02:48:00Z">
        <w:r>
          <w:t>increase</w:t>
        </w:r>
        <w:r w:rsidR="002E192F">
          <w:t>s</w:t>
        </w:r>
        <w:r>
          <w:t xml:space="preserve"> </w:t>
        </w:r>
      </w:ins>
      <w:del w:id="184" w:author="keiki" w:date="2018-12-20T02:48:00Z">
        <w:r w:rsidR="00C61A0F" w:rsidRPr="00C61A0F" w:rsidDel="00A33040">
          <w:rPr>
            <w:rFonts w:hint="eastAsia"/>
          </w:rPr>
          <w:delText xml:space="preserve">rises up </w:delText>
        </w:r>
      </w:del>
      <w:r w:rsidR="00C61A0F" w:rsidRPr="00C61A0F">
        <w:rPr>
          <w:rFonts w:hint="eastAsia"/>
        </w:rPr>
        <w:t>in contrast.</w:t>
      </w:r>
    </w:p>
    <w:p w14:paraId="6B01AB1A" w14:textId="461026F1" w:rsidR="002E192F" w:rsidRPr="00C61A0F" w:rsidRDefault="002E192F" w:rsidP="00C61A0F">
      <w:ins w:id="185" w:author="keiki" w:date="2018-12-20T02:49:00Z">
        <w:r>
          <w:t>In step 6, return to the step 2.</w:t>
        </w:r>
      </w:ins>
    </w:p>
    <w:p w14:paraId="01CE7947" w14:textId="77777777" w:rsidR="00C61A0F" w:rsidRPr="002E192F" w:rsidRDefault="00C61A0F"/>
    <w:p w14:paraId="690F3856" w14:textId="77777777" w:rsidR="00C61A0F" w:rsidRDefault="00C61A0F">
      <w:r>
        <w:rPr>
          <w:rFonts w:hint="eastAsia"/>
        </w:rPr>
        <w:t>P13</w:t>
      </w:r>
    </w:p>
    <w:p w14:paraId="07F12725" w14:textId="03829A3E" w:rsidR="00C61A0F" w:rsidRPr="00C61A0F" w:rsidRDefault="002E192F" w:rsidP="00C61A0F">
      <w:ins w:id="186" w:author="keiki" w:date="2018-12-20T02:49:00Z">
        <w:r>
          <w:rPr>
            <w:rFonts w:hint="eastAsia"/>
          </w:rPr>
          <w:t>T</w:t>
        </w:r>
        <w:r>
          <w:t>hrough the cycle of these six steps,</w:t>
        </w:r>
        <w:r w:rsidRPr="00C61A0F" w:rsidDel="002E192F">
          <w:rPr>
            <w:rFonts w:hint="eastAsia"/>
          </w:rPr>
          <w:t xml:space="preserve"> </w:t>
        </w:r>
      </w:ins>
      <w:del w:id="187" w:author="keiki" w:date="2018-12-20T02:49:00Z">
        <w:r w:rsidR="00C61A0F" w:rsidRPr="00C61A0F" w:rsidDel="002E192F">
          <w:rPr>
            <w:rFonts w:hint="eastAsia"/>
          </w:rPr>
          <w:delText xml:space="preserve">After this first iteration, </w:delText>
        </w:r>
      </w:del>
      <w:r w:rsidR="00C61A0F" w:rsidRPr="00C61A0F">
        <w:rPr>
          <w:rFonts w:hint="eastAsia"/>
        </w:rPr>
        <w:t>the</w:t>
      </w:r>
      <w:del w:id="188" w:author="keiki" w:date="2018-12-20T02:49:00Z">
        <w:r w:rsidR="00C61A0F" w:rsidRPr="00C61A0F" w:rsidDel="002E192F">
          <w:rPr>
            <w:rFonts w:hint="eastAsia"/>
          </w:rPr>
          <w:delText>se</w:delText>
        </w:r>
      </w:del>
      <w:r w:rsidR="00C61A0F" w:rsidRPr="00C61A0F">
        <w:rPr>
          <w:rFonts w:hint="eastAsia"/>
        </w:rPr>
        <w:t xml:space="preserve"> solutions </w:t>
      </w:r>
      <w:ins w:id="189" w:author="keiki" w:date="2018-12-20T02:50:00Z">
        <w:r w:rsidR="00D66268">
          <w:t xml:space="preserve">are </w:t>
        </w:r>
      </w:ins>
      <w:ins w:id="190" w:author="keiki" w:date="2018-12-20T02:49:00Z">
        <w:r>
          <w:t xml:space="preserve">closed to </w:t>
        </w:r>
      </w:ins>
      <w:del w:id="191" w:author="keiki" w:date="2018-12-20T02:50:00Z">
        <w:r w:rsidR="00C61A0F" w:rsidRPr="00C61A0F" w:rsidDel="002E192F">
          <w:rPr>
            <w:rFonts w:hint="eastAsia"/>
          </w:rPr>
          <w:delText xml:space="preserve">come to approach </w:delText>
        </w:r>
      </w:del>
      <w:r w:rsidR="00C61A0F" w:rsidRPr="00C61A0F">
        <w:rPr>
          <w:rFonts w:hint="eastAsia"/>
        </w:rPr>
        <w:t>the global best solution</w:t>
      </w:r>
      <w:ins w:id="192" w:author="keiki" w:date="2018-12-20T02:50:00Z">
        <w:r>
          <w:t>, and finally</w:t>
        </w:r>
      </w:ins>
      <w:del w:id="193" w:author="keiki" w:date="2018-12-20T02:50:00Z">
        <w:r w:rsidR="00C61A0F" w:rsidRPr="00C61A0F" w:rsidDel="002E192F">
          <w:rPr>
            <w:rFonts w:hint="eastAsia"/>
          </w:rPr>
          <w:delText xml:space="preserve"> again and again. Then,</w:delText>
        </w:r>
      </w:del>
      <w:r w:rsidR="00C61A0F" w:rsidRPr="00C61A0F">
        <w:rPr>
          <w:rFonts w:hint="eastAsia"/>
        </w:rPr>
        <w:t xml:space="preserve"> </w:t>
      </w:r>
      <w:r w:rsidR="00C61A0F" w:rsidRPr="00C61A0F">
        <w:rPr>
          <w:rFonts w:hint="eastAsia"/>
        </w:rPr>
        <w:lastRenderedPageBreak/>
        <w:t>converge to the global optima.</w:t>
      </w:r>
    </w:p>
    <w:p w14:paraId="49777023" w14:textId="13FA92D2" w:rsidR="00C61A0F" w:rsidDel="00253243" w:rsidRDefault="00C61A0F">
      <w:pPr>
        <w:rPr>
          <w:del w:id="194" w:author="keiki" w:date="2018-12-20T08:51:00Z"/>
          <w:color w:val="FF0000"/>
        </w:rPr>
      </w:pPr>
    </w:p>
    <w:p w14:paraId="0EDF33F8" w14:textId="77777777" w:rsidR="00253243" w:rsidRPr="00B23FAA" w:rsidRDefault="00253243">
      <w:pPr>
        <w:rPr>
          <w:ins w:id="195" w:author="keiki" w:date="2018-12-20T08:51:00Z"/>
          <w:rFonts w:hint="eastAsia"/>
          <w:color w:val="FF0000"/>
          <w:rPrChange w:id="196" w:author="keiki" w:date="2018-12-20T02:51:00Z">
            <w:rPr>
              <w:ins w:id="197" w:author="keiki" w:date="2018-12-20T08:51:00Z"/>
            </w:rPr>
          </w:rPrChange>
        </w:rPr>
      </w:pPr>
    </w:p>
    <w:p w14:paraId="0615C350" w14:textId="77777777" w:rsidR="00C61A0F" w:rsidRDefault="00C61A0F">
      <w:r>
        <w:rPr>
          <w:rFonts w:hint="eastAsia"/>
        </w:rPr>
        <w:t>P14</w:t>
      </w:r>
    </w:p>
    <w:p w14:paraId="36CE5B23" w14:textId="77777777" w:rsidR="00AE6668" w:rsidRDefault="00C61A0F" w:rsidP="00C61A0F">
      <w:pPr>
        <w:rPr>
          <w:ins w:id="198" w:author="keiki" w:date="2018-12-20T08:52:00Z"/>
        </w:rPr>
      </w:pPr>
      <w:r w:rsidRPr="00C61A0F">
        <w:rPr>
          <w:rFonts w:hint="eastAsia"/>
        </w:rPr>
        <w:t xml:space="preserve">This </w:t>
      </w:r>
      <w:ins w:id="199" w:author="keiki" w:date="2018-12-20T08:51:00Z">
        <w:r w:rsidR="00253243">
          <w:rPr>
            <w:rFonts w:hint="eastAsia"/>
          </w:rPr>
          <w:t xml:space="preserve">slide adds </w:t>
        </w:r>
      </w:ins>
      <w:del w:id="200" w:author="keiki" w:date="2018-12-20T08:51:00Z">
        <w:r w:rsidRPr="00C61A0F" w:rsidDel="00253243">
          <w:rPr>
            <w:rFonts w:hint="eastAsia"/>
          </w:rPr>
          <w:delText xml:space="preserve">is </w:delText>
        </w:r>
      </w:del>
      <w:r w:rsidRPr="00C61A0F">
        <w:rPr>
          <w:rFonts w:hint="eastAsia"/>
        </w:rPr>
        <w:t xml:space="preserve">the </w:t>
      </w:r>
      <w:del w:id="201" w:author="keiki" w:date="2018-12-20T08:51:00Z">
        <w:r w:rsidRPr="00C61A0F" w:rsidDel="00253243">
          <w:rPr>
            <w:rFonts w:hint="eastAsia"/>
          </w:rPr>
          <w:delText xml:space="preserve">BA and </w:delText>
        </w:r>
      </w:del>
      <w:r w:rsidRPr="00C61A0F">
        <w:rPr>
          <w:rFonts w:hint="eastAsia"/>
        </w:rPr>
        <w:t>NSBA flowchart</w:t>
      </w:r>
      <w:ins w:id="202" w:author="keiki" w:date="2018-12-20T08:51:00Z">
        <w:r w:rsidR="00253243">
          <w:t xml:space="preserve"> in the BA flowchart</w:t>
        </w:r>
      </w:ins>
    </w:p>
    <w:p w14:paraId="0BF28A50" w14:textId="122145CC" w:rsidR="00C61A0F" w:rsidRPr="00C61A0F" w:rsidRDefault="00AE6668" w:rsidP="00C61A0F">
      <w:ins w:id="203" w:author="keiki" w:date="2018-12-20T08:52:00Z">
        <w:r>
          <w:t xml:space="preserve">As you can see, we </w:t>
        </w:r>
      </w:ins>
      <w:ins w:id="204" w:author="keiki" w:date="2018-12-20T08:53:00Z">
        <w:r w:rsidR="00107A78">
          <w:t xml:space="preserve">improve </w:t>
        </w:r>
      </w:ins>
      <w:ins w:id="205" w:author="keiki" w:date="2018-12-20T08:52:00Z">
        <w:r>
          <w:t>two parts for NSBA.</w:t>
        </w:r>
      </w:ins>
      <w:del w:id="206" w:author="keiki" w:date="2018-12-20T08:52:00Z">
        <w:r w:rsidR="00C61A0F" w:rsidRPr="00C61A0F" w:rsidDel="00AE6668">
          <w:rPr>
            <w:rFonts w:hint="eastAsia"/>
          </w:rPr>
          <w:delText>.</w:delText>
        </w:r>
      </w:del>
    </w:p>
    <w:p w14:paraId="1893B6F7" w14:textId="77777777" w:rsidR="00857A99" w:rsidRDefault="00C61A0F" w:rsidP="00107A78">
      <w:pPr>
        <w:rPr>
          <w:ins w:id="207" w:author="keiki" w:date="2018-12-20T08:56:00Z"/>
        </w:rPr>
        <w:pPrChange w:id="208" w:author="keiki" w:date="2018-12-20T08:54:00Z">
          <w:pPr/>
        </w:pPrChange>
      </w:pPr>
      <w:r w:rsidRPr="00C61A0F">
        <w:rPr>
          <w:rFonts w:hint="eastAsia"/>
        </w:rPr>
        <w:t xml:space="preserve">In </w:t>
      </w:r>
      <w:ins w:id="209" w:author="keiki" w:date="2018-12-20T08:52:00Z">
        <w:r w:rsidR="00F1298E">
          <w:t>de</w:t>
        </w:r>
        <w:r w:rsidR="00AE6668">
          <w:t>ta</w:t>
        </w:r>
      </w:ins>
      <w:ins w:id="210" w:author="keiki" w:date="2018-12-20T08:53:00Z">
        <w:r w:rsidR="00F1298E">
          <w:t>i</w:t>
        </w:r>
      </w:ins>
      <w:ins w:id="211" w:author="keiki" w:date="2018-12-20T08:52:00Z">
        <w:r w:rsidR="00AE6668">
          <w:t xml:space="preserve">l, </w:t>
        </w:r>
      </w:ins>
      <w:ins w:id="212" w:author="keiki" w:date="2018-12-20T08:54:00Z">
        <w:r w:rsidR="00107A78">
          <w:t xml:space="preserve">the step 2 is improved </w:t>
        </w:r>
      </w:ins>
      <w:del w:id="213" w:author="keiki" w:date="2018-12-20T08:52:00Z">
        <w:r w:rsidRPr="00C61A0F" w:rsidDel="00AE6668">
          <w:rPr>
            <w:rFonts w:hint="eastAsia"/>
          </w:rPr>
          <w:delText>our proposed method, we made 2 changes. T</w:delText>
        </w:r>
      </w:del>
      <w:del w:id="214" w:author="keiki" w:date="2018-12-20T08:54:00Z">
        <w:r w:rsidRPr="00C61A0F" w:rsidDel="00107A78">
          <w:rPr>
            <w:rFonts w:hint="eastAsia"/>
          </w:rPr>
          <w:delText xml:space="preserve">he one change is </w:delText>
        </w:r>
      </w:del>
      <w:r w:rsidRPr="00C61A0F">
        <w:rPr>
          <w:rFonts w:hint="eastAsia"/>
        </w:rPr>
        <w:t>to</w:t>
      </w:r>
      <w:ins w:id="215" w:author="keiki" w:date="2018-12-20T08:54:00Z">
        <w:r w:rsidR="00107A78">
          <w:t xml:space="preserve"> introduce </w:t>
        </w:r>
      </w:ins>
      <w:del w:id="216" w:author="keiki" w:date="2018-12-20T08:54:00Z">
        <w:r w:rsidRPr="00C61A0F" w:rsidDel="00107A78">
          <w:rPr>
            <w:rFonts w:hint="eastAsia"/>
          </w:rPr>
          <w:delText xml:space="preserve"> extend BA with </w:delText>
        </w:r>
      </w:del>
      <w:r w:rsidRPr="00C61A0F">
        <w:rPr>
          <w:rFonts w:hint="eastAsia"/>
        </w:rPr>
        <w:t xml:space="preserve">Novelty search </w:t>
      </w:r>
      <w:ins w:id="217" w:author="keiki" w:date="2018-12-20T08:54:00Z">
        <w:r w:rsidR="00107A78">
          <w:t xml:space="preserve">into BA </w:t>
        </w:r>
      </w:ins>
      <w:r w:rsidRPr="00C61A0F">
        <w:rPr>
          <w:rFonts w:hint="eastAsia"/>
        </w:rPr>
        <w:t xml:space="preserve">for finding many optima which </w:t>
      </w:r>
      <w:ins w:id="218" w:author="keiki" w:date="2018-12-20T08:54:00Z">
        <w:r w:rsidR="00107A78">
          <w:t xml:space="preserve">has not yet </w:t>
        </w:r>
      </w:ins>
      <w:del w:id="219" w:author="keiki" w:date="2018-12-20T08:54:00Z">
        <w:r w:rsidRPr="00C61A0F" w:rsidDel="00107A78">
          <w:rPr>
            <w:rFonts w:hint="eastAsia"/>
          </w:rPr>
          <w:delText xml:space="preserve">never </w:delText>
        </w:r>
      </w:del>
      <w:r w:rsidRPr="00C61A0F">
        <w:rPr>
          <w:rFonts w:hint="eastAsia"/>
        </w:rPr>
        <w:t xml:space="preserve">found. </w:t>
      </w:r>
      <w:ins w:id="220" w:author="keiki" w:date="2018-12-20T08:54:00Z">
        <w:r w:rsidR="00ED6A00">
          <w:t xml:space="preserve">The step 3 is also </w:t>
        </w:r>
      </w:ins>
      <w:ins w:id="221" w:author="keiki" w:date="2018-12-20T08:55:00Z">
        <w:r w:rsidR="00ED6A00">
          <w:t xml:space="preserve">improved </w:t>
        </w:r>
        <w:r w:rsidR="00ED6A00" w:rsidRPr="00C61A0F">
          <w:rPr>
            <w:rFonts w:hint="eastAsia"/>
          </w:rPr>
          <w:t>to</w:t>
        </w:r>
        <w:r w:rsidR="00ED6A00">
          <w:rPr>
            <w:rFonts w:hint="eastAsia"/>
          </w:rPr>
          <w:t xml:space="preserve"> </w:t>
        </w:r>
      </w:ins>
      <w:del w:id="222" w:author="keiki" w:date="2018-12-20T08:55:00Z">
        <w:r w:rsidRPr="00C61A0F" w:rsidDel="00ED6A00">
          <w:rPr>
            <w:rFonts w:hint="eastAsia"/>
          </w:rPr>
          <w:delText xml:space="preserve">The other one is to </w:delText>
        </w:r>
      </w:del>
      <w:r w:rsidRPr="00C61A0F">
        <w:rPr>
          <w:rFonts w:hint="eastAsia"/>
        </w:rPr>
        <w:t xml:space="preserve">generate new solution candidates around the personal best solution </w:t>
      </w:r>
      <w:ins w:id="223" w:author="keiki" w:date="2018-12-20T08:55:00Z">
        <w:r w:rsidR="00ED6A00">
          <w:t>instead of the around the global best for finding better solutions around the personal best solution.</w:t>
        </w:r>
      </w:ins>
    </w:p>
    <w:p w14:paraId="72B0E604" w14:textId="6292EDDC" w:rsidR="00C61A0F" w:rsidRPr="00C61A0F" w:rsidRDefault="00857A99" w:rsidP="00107A78">
      <w:pPr>
        <w:pPrChange w:id="224" w:author="keiki" w:date="2018-12-20T08:54:00Z">
          <w:pPr/>
        </w:pPrChange>
      </w:pPr>
      <w:ins w:id="225" w:author="keiki" w:date="2018-12-20T08:56:00Z">
        <w:r>
          <w:t>I will explain these improvements from the next slide.</w:t>
        </w:r>
      </w:ins>
      <w:del w:id="226" w:author="keiki" w:date="2018-12-20T08:56:00Z">
        <w:r w:rsidR="00C61A0F" w:rsidRPr="00C61A0F" w:rsidDel="00ED6A00">
          <w:rPr>
            <w:rFonts w:hint="eastAsia"/>
          </w:rPr>
          <w:delText>in the exploitation.</w:delText>
        </w:r>
      </w:del>
    </w:p>
    <w:p w14:paraId="0775282F" w14:textId="77777777" w:rsidR="00C61A0F" w:rsidRDefault="00C61A0F"/>
    <w:p w14:paraId="349348F3" w14:textId="77777777" w:rsidR="00C61A0F" w:rsidRDefault="00C61A0F">
      <w:commentRangeStart w:id="227"/>
      <w:r>
        <w:t>P15</w:t>
      </w:r>
      <w:commentRangeEnd w:id="227"/>
      <w:r w:rsidR="001D72C9">
        <w:rPr>
          <w:rStyle w:val="a3"/>
        </w:rPr>
        <w:commentReference w:id="227"/>
      </w:r>
    </w:p>
    <w:p w14:paraId="5488502C" w14:textId="1C520D13" w:rsidR="00567E1B" w:rsidRDefault="00DF42C4" w:rsidP="00C61A0F">
      <w:pPr>
        <w:rPr>
          <w:ins w:id="228" w:author="keiki" w:date="2018-12-20T10:12:00Z"/>
        </w:rPr>
      </w:pPr>
      <w:ins w:id="229" w:author="keiki" w:date="2018-12-20T08:58:00Z">
        <w:r>
          <w:rPr>
            <w:rFonts w:hint="eastAsia"/>
          </w:rPr>
          <w:t xml:space="preserve">In order to </w:t>
        </w:r>
      </w:ins>
      <w:ins w:id="230" w:author="keiki" w:date="2018-12-20T09:00:00Z">
        <w:r w:rsidR="008C4D9E">
          <w:t xml:space="preserve">find other solutions, the step 2 in NSBA </w:t>
        </w:r>
      </w:ins>
      <w:ins w:id="231" w:author="keiki" w:date="2018-12-20T08:58:00Z">
        <w:r>
          <w:rPr>
            <w:rFonts w:hint="eastAsia"/>
          </w:rPr>
          <w:t xml:space="preserve">move </w:t>
        </w:r>
      </w:ins>
      <w:ins w:id="232" w:author="keiki" w:date="2018-12-20T08:59:00Z">
        <w:r>
          <w:rPr>
            <w:rFonts w:hint="eastAsia"/>
          </w:rPr>
          <w:t>solutions</w:t>
        </w:r>
        <w:r w:rsidR="00571DA9">
          <w:rPr>
            <w:rFonts w:hint="eastAsia"/>
          </w:rPr>
          <w:t xml:space="preserve"> </w:t>
        </w:r>
        <w:r w:rsidR="008C4D9E">
          <w:t>from dense area to sparse area</w:t>
        </w:r>
      </w:ins>
      <w:ins w:id="233" w:author="keiki" w:date="2018-12-20T09:00:00Z">
        <w:r w:rsidR="008C4D9E">
          <w:t xml:space="preserve"> by </w:t>
        </w:r>
      </w:ins>
      <w:ins w:id="234" w:author="keiki" w:date="2018-12-20T09:01:00Z">
        <w:r w:rsidR="007E3A10">
          <w:t xml:space="preserve">NS. </w:t>
        </w:r>
      </w:ins>
      <w:ins w:id="235" w:author="keiki" w:date="2018-12-20T09:08:00Z">
        <w:r w:rsidR="00285E0E">
          <w:t>Concretely</w:t>
        </w:r>
      </w:ins>
      <w:ins w:id="236" w:author="keiki" w:date="2018-12-20T09:04:00Z">
        <w:r w:rsidR="007E3A10">
          <w:t xml:space="preserve">, </w:t>
        </w:r>
        <w:r w:rsidR="004B37C7">
          <w:t xml:space="preserve">NSBA calculates the distance vector </w:t>
        </w:r>
      </w:ins>
      <w:ins w:id="237" w:author="keiki" w:date="2018-12-20T09:06:00Z">
        <w:r w:rsidR="004B37C7">
          <w:t xml:space="preserve">of solution </w:t>
        </w:r>
      </w:ins>
      <w:ins w:id="238" w:author="keiki" w:date="2018-12-20T09:04:00Z">
        <w:r w:rsidR="004B37C7">
          <w:t xml:space="preserve">by </w:t>
        </w:r>
      </w:ins>
      <w:ins w:id="239" w:author="keiki" w:date="2018-12-20T09:06:00Z">
        <w:r w:rsidR="004B37C7" w:rsidRPr="00C61A0F">
          <w:rPr>
            <w:rFonts w:hint="eastAsia"/>
          </w:rPr>
          <w:t>th</w:t>
        </w:r>
      </w:ins>
      <w:ins w:id="240" w:author="keiki" w:date="2018-12-20T09:07:00Z">
        <w:r w:rsidR="004B37C7">
          <w:t xml:space="preserve">is </w:t>
        </w:r>
        <w:r w:rsidR="00F9402A">
          <w:t>fu</w:t>
        </w:r>
        <w:r w:rsidR="004B37C7">
          <w:t>n</w:t>
        </w:r>
      </w:ins>
      <w:ins w:id="241" w:author="keiki" w:date="2018-12-20T09:58:00Z">
        <w:r w:rsidR="00F9402A">
          <w:t>c</w:t>
        </w:r>
      </w:ins>
      <w:ins w:id="242" w:author="keiki" w:date="2018-12-20T09:07:00Z">
        <w:r w:rsidR="00F9402A">
          <w:t>ti</w:t>
        </w:r>
        <w:r w:rsidR="004B37C7">
          <w:t>o</w:t>
        </w:r>
      </w:ins>
      <w:ins w:id="243" w:author="keiki" w:date="2018-12-20T09:58:00Z">
        <w:r w:rsidR="00F9402A">
          <w:t>n</w:t>
        </w:r>
      </w:ins>
      <w:ins w:id="244" w:author="keiki" w:date="2018-12-20T09:06:00Z">
        <w:r w:rsidR="004B37C7">
          <w:t xml:space="preserve">, where this part corresponds to the </w:t>
        </w:r>
      </w:ins>
      <w:ins w:id="245" w:author="keiki" w:date="2018-12-20T09:07:00Z">
        <w:r w:rsidR="004B37C7" w:rsidRPr="00C61A0F">
          <w:rPr>
            <w:rFonts w:hint="eastAsia"/>
          </w:rPr>
          <w:t>sparseness function</w:t>
        </w:r>
      </w:ins>
      <w:ins w:id="246" w:author="keiki" w:date="2018-12-20T09:58:00Z">
        <w:r w:rsidR="0012329E">
          <w:t>. W</w:t>
        </w:r>
      </w:ins>
      <w:ins w:id="247" w:author="keiki" w:date="2018-12-20T09:59:00Z">
        <w:r w:rsidR="0012329E">
          <w:t xml:space="preserve">hat should be noted hear is that </w:t>
        </w:r>
      </w:ins>
      <w:ins w:id="248" w:author="keiki" w:date="2018-12-20T10:01:00Z">
        <w:r w:rsidR="00B577EF">
          <w:t xml:space="preserve">this equation is </w:t>
        </w:r>
      </w:ins>
      <w:ins w:id="249" w:author="keiki" w:date="2018-12-20T09:59:00Z">
        <w:r w:rsidR="00B577EF">
          <w:t xml:space="preserve">modified </w:t>
        </w:r>
        <w:r w:rsidR="00EC136F">
          <w:t xml:space="preserve">from the norm </w:t>
        </w:r>
      </w:ins>
      <w:ins w:id="250" w:author="keiki" w:date="2018-12-20T10:08:00Z">
        <w:r w:rsidR="00AE43C8">
          <w:t xml:space="preserve">(the </w:t>
        </w:r>
        <w:r w:rsidR="00AE43C8" w:rsidRPr="00AE43C8">
          <w:rPr>
            <w:rPrChange w:id="251" w:author="keiki" w:date="2018-12-20T10:09:00Z">
              <w:rPr>
                <w:rFonts w:ascii="Helvetica" w:hAnsi="Helvetica" w:cs="Helvetica"/>
                <w:b/>
                <w:bCs/>
                <w:color w:val="534A42"/>
                <w:sz w:val="30"/>
                <w:szCs w:val="30"/>
                <w:shd w:val="clear" w:color="auto" w:fill="FFFFFF"/>
              </w:rPr>
            </w:rPrChange>
          </w:rPr>
          <w:t>absolute value</w:t>
        </w:r>
      </w:ins>
      <w:ins w:id="252" w:author="keiki" w:date="2018-12-20T10:09:00Z">
        <w:r w:rsidR="00AE43C8">
          <w:t xml:space="preserve"> of </w:t>
        </w:r>
        <w:r w:rsidR="00AE43C8">
          <w:t>x_j –</w:t>
        </w:r>
        <w:r w:rsidR="00601248">
          <w:t xml:space="preserve"> u</w:t>
        </w:r>
        <w:r w:rsidR="00AE43C8">
          <w:t>_i</w:t>
        </w:r>
      </w:ins>
      <w:ins w:id="253" w:author="keiki" w:date="2018-12-20T10:08:00Z">
        <w:r w:rsidR="00AE43C8">
          <w:t xml:space="preserve">) </w:t>
        </w:r>
      </w:ins>
      <w:ins w:id="254" w:author="keiki" w:date="2018-12-20T09:59:00Z">
        <w:r w:rsidR="00EC136F">
          <w:t xml:space="preserve">to the vector </w:t>
        </w:r>
      </w:ins>
      <w:ins w:id="255" w:author="keiki" w:date="2018-12-20T10:08:00Z">
        <w:r w:rsidR="00AE43C8">
          <w:t xml:space="preserve">(x_j – x_i) </w:t>
        </w:r>
      </w:ins>
      <w:ins w:id="256" w:author="keiki" w:date="2018-12-20T09:59:00Z">
        <w:r w:rsidR="00EC136F">
          <w:t xml:space="preserve">to </w:t>
        </w:r>
        <w:r w:rsidR="008D66CA">
          <w:t xml:space="preserve">determine the moving direction and </w:t>
        </w:r>
      </w:ins>
      <w:ins w:id="257" w:author="keiki" w:date="2018-12-20T10:01:00Z">
        <w:r w:rsidR="005157F1">
          <w:t xml:space="preserve">is also modified to adjust </w:t>
        </w:r>
      </w:ins>
      <w:ins w:id="258" w:author="keiki" w:date="2018-12-20T10:05:00Z">
        <w:r w:rsidR="005157F1">
          <w:t xml:space="preserve">the moving distance by </w:t>
        </w:r>
      </w:ins>
      <w:ins w:id="259" w:author="keiki" w:date="2018-12-20T10:09:00Z">
        <w:r w:rsidR="00AF189D">
          <w:t xml:space="preserve">dividing </w:t>
        </w:r>
      </w:ins>
      <w:ins w:id="260" w:author="keiki" w:date="2018-12-20T10:10:00Z">
        <w:r w:rsidR="00151D01">
          <w:t xml:space="preserve">it with </w:t>
        </w:r>
      </w:ins>
      <w:ins w:id="261" w:author="keiki" w:date="2018-12-20T10:07:00Z">
        <w:r w:rsidR="005157F1">
          <w:t>the square of the norm</w:t>
        </w:r>
      </w:ins>
      <w:ins w:id="262" w:author="keiki" w:date="2018-12-20T10:10:00Z">
        <w:r w:rsidR="00C7327A">
          <w:t>.</w:t>
        </w:r>
      </w:ins>
      <w:ins w:id="263" w:author="keiki" w:date="2018-12-20T10:07:00Z">
        <w:r w:rsidR="00BC594F">
          <w:t xml:space="preserve"> </w:t>
        </w:r>
      </w:ins>
    </w:p>
    <w:p w14:paraId="11625CC2" w14:textId="00BBBF27" w:rsidR="00C61A0F" w:rsidRPr="00C61A0F" w:rsidRDefault="00C7327A" w:rsidP="00C7327A">
      <w:pPr>
        <w:pPrChange w:id="264" w:author="keiki" w:date="2018-12-20T10:15:00Z">
          <w:pPr/>
        </w:pPrChange>
      </w:pPr>
      <w:ins w:id="265" w:author="keiki" w:date="2018-12-20T10:12:00Z">
        <w:r>
          <w:rPr>
            <w:rFonts w:hint="eastAsia"/>
          </w:rPr>
          <w:t xml:space="preserve">From this equation, </w:t>
        </w:r>
        <w:r>
          <w:t>for example, x_1 moves to left</w:t>
        </w:r>
      </w:ins>
      <w:ins w:id="266" w:author="keiki" w:date="2018-12-20T10:13:00Z">
        <w:r>
          <w:t xml:space="preserve"> up</w:t>
        </w:r>
      </w:ins>
      <w:ins w:id="267" w:author="keiki" w:date="2018-12-20T10:12:00Z">
        <w:r>
          <w:t xml:space="preserve">, </w:t>
        </w:r>
      </w:ins>
      <w:ins w:id="268" w:author="keiki" w:date="2018-12-20T10:13:00Z">
        <w:r>
          <w:t>x_2</w:t>
        </w:r>
        <w:r>
          <w:t xml:space="preserve"> moves to left</w:t>
        </w:r>
        <w:r>
          <w:t xml:space="preserve"> down</w:t>
        </w:r>
        <w:r>
          <w:t xml:space="preserve">, </w:t>
        </w:r>
        <w:r>
          <w:t>x_3</w:t>
        </w:r>
        <w:r>
          <w:t xml:space="preserve"> moves </w:t>
        </w:r>
        <w:r>
          <w:t xml:space="preserve">up </w:t>
        </w:r>
        <w:r>
          <w:t xml:space="preserve">left, </w:t>
        </w:r>
      </w:ins>
      <w:ins w:id="269" w:author="keiki" w:date="2018-12-20T10:14:00Z">
        <w:r>
          <w:t xml:space="preserve">and x_4 moves to right down in order to move from dense area to sparse area. </w:t>
        </w:r>
      </w:ins>
      <w:ins w:id="270" w:author="keiki" w:date="2018-12-20T10:15:00Z">
        <w:r>
          <w:t xml:space="preserve">Note that </w:t>
        </w:r>
        <w:commentRangeStart w:id="271"/>
        <w:r>
          <w:t xml:space="preserve">the parameter k is </w:t>
        </w:r>
      </w:ins>
      <w:ins w:id="272" w:author="keiki" w:date="2018-12-20T10:16:00Z">
        <w:r w:rsidR="00427B5A">
          <w:t xml:space="preserve">independently </w:t>
        </w:r>
      </w:ins>
      <w:ins w:id="273" w:author="keiki" w:date="2018-12-20T10:15:00Z">
        <w:r>
          <w:t>determined</w:t>
        </w:r>
      </w:ins>
      <w:ins w:id="274" w:author="keiki" w:date="2018-12-20T10:16:00Z">
        <w:r w:rsidR="00427B5A">
          <w:t xml:space="preserve"> by the distance</w:t>
        </w:r>
        <w:commentRangeEnd w:id="271"/>
        <w:r w:rsidR="009506BD">
          <w:rPr>
            <w:rStyle w:val="a3"/>
          </w:rPr>
          <w:commentReference w:id="271"/>
        </w:r>
      </w:ins>
      <w:ins w:id="275" w:author="keiki" w:date="2018-12-20T10:15:00Z">
        <w:r>
          <w:t xml:space="preserve">, the moving distance </w:t>
        </w:r>
        <w:r>
          <w:rPr>
            <w:rFonts w:hint="eastAsia"/>
          </w:rPr>
          <w:t>is calculated almost 0</w:t>
        </w:r>
        <w:r>
          <w:t xml:space="preserve"> </w:t>
        </w:r>
      </w:ins>
      <w:del w:id="276" w:author="keiki" w:date="2018-12-20T10:10:00Z">
        <w:r w:rsidR="00C61A0F" w:rsidRPr="00C61A0F" w:rsidDel="00C7327A">
          <w:rPr>
            <w:rFonts w:hint="eastAsia"/>
          </w:rPr>
          <w:delText xml:space="preserve">This is the novelty search. When some solutions are crowded in the dense area, the sparseness function rho can keep solution x away from the nearest neighbor solutions mu i. But this function calculates norm vector, so we represented it to vector equation as below. </w:delText>
        </w:r>
      </w:del>
      <w:del w:id="277" w:author="keiki" w:date="2018-12-20T10:15:00Z">
        <w:r w:rsidR="00C61A0F" w:rsidRPr="00C61A0F" w:rsidDel="00C7327A">
          <w:rPr>
            <w:rFonts w:hint="eastAsia"/>
          </w:rPr>
          <w:delText xml:space="preserve">Moreover, we changed this equation independent of parameter k. </w:delText>
        </w:r>
      </w:del>
      <w:r w:rsidR="00C61A0F" w:rsidRPr="00C61A0F">
        <w:rPr>
          <w:rFonts w:hint="eastAsia"/>
        </w:rPr>
        <w:t>when solutions already distributed</w:t>
      </w:r>
      <w:ins w:id="278" w:author="keiki" w:date="2018-12-20T10:16:00Z">
        <w:r w:rsidR="00427B5A">
          <w:t>.</w:t>
        </w:r>
      </w:ins>
      <w:del w:id="279" w:author="keiki" w:date="2018-12-20T10:15:00Z">
        <w:r w:rsidR="00C61A0F" w:rsidRPr="00C61A0F" w:rsidDel="00C7327A">
          <w:rPr>
            <w:rFonts w:hint="eastAsia"/>
          </w:rPr>
          <w:delText>, the vector is calculated almost 0.</w:delText>
        </w:r>
      </w:del>
    </w:p>
    <w:p w14:paraId="058D4716" w14:textId="77777777" w:rsidR="00C61A0F" w:rsidRDefault="00C61A0F"/>
    <w:p w14:paraId="17ECCAD8" w14:textId="4B9C4478" w:rsidR="00C61A0F" w:rsidRDefault="00C61A0F">
      <w:pPr>
        <w:rPr>
          <w:ins w:id="280" w:author="keiki" w:date="2018-12-20T10:22:00Z"/>
        </w:rPr>
      </w:pPr>
      <w:r>
        <w:t>P16</w:t>
      </w:r>
    </w:p>
    <w:p w14:paraId="44FB7FEB" w14:textId="23C71739" w:rsidR="00CF40F8" w:rsidRDefault="00957D6A" w:rsidP="00957D6A">
      <w:pPr>
        <w:rPr>
          <w:ins w:id="281" w:author="keiki" w:date="2018-12-20T10:25:00Z"/>
        </w:rPr>
      </w:pPr>
      <w:ins w:id="282" w:author="keiki" w:date="2018-12-20T10:22:00Z">
        <w:r>
          <w:rPr>
            <w:rFonts w:hint="eastAsia"/>
          </w:rPr>
          <w:t>To keep</w:t>
        </w:r>
        <w:r>
          <w:t xml:space="preserve"> </w:t>
        </w:r>
      </w:ins>
      <w:ins w:id="283" w:author="keiki" w:date="2018-12-20T10:23:00Z">
        <w:r>
          <w:t xml:space="preserve">and improve </w:t>
        </w:r>
      </w:ins>
      <w:ins w:id="284" w:author="keiki" w:date="2018-12-20T10:22:00Z">
        <w:r>
          <w:t xml:space="preserve">the multiple solutions, </w:t>
        </w:r>
      </w:ins>
      <w:ins w:id="285" w:author="keiki" w:date="2018-12-20T10:23:00Z">
        <w:r>
          <w:t>the step 3</w:t>
        </w:r>
        <w:r>
          <w:t xml:space="preserve"> in NSBA</w:t>
        </w:r>
        <w:r>
          <w:t xml:space="preserve"> search the solution around the </w:t>
        </w:r>
      </w:ins>
      <w:ins w:id="286" w:author="keiki" w:date="2018-12-20T10:25:00Z">
        <w:r w:rsidR="009C5598">
          <w:t xml:space="preserve">personal </w:t>
        </w:r>
      </w:ins>
      <w:ins w:id="287" w:author="keiki" w:date="2018-12-20T10:23:00Z">
        <w:r>
          <w:t>best solution instead of the global best solution.</w:t>
        </w:r>
      </w:ins>
    </w:p>
    <w:p w14:paraId="1AFBD862" w14:textId="48F9217D" w:rsidR="00EC460C" w:rsidRPr="00C61A0F" w:rsidRDefault="009C5598" w:rsidP="00EC460C">
      <w:pPr>
        <w:rPr>
          <w:ins w:id="288" w:author="keiki" w:date="2018-12-20T10:27:00Z"/>
        </w:rPr>
      </w:pPr>
      <w:ins w:id="289" w:author="keiki" w:date="2018-12-20T10:25:00Z">
        <w:r>
          <w:t xml:space="preserve">From this modification, </w:t>
        </w:r>
      </w:ins>
      <w:ins w:id="290" w:author="keiki" w:date="2018-12-20T10:26:00Z">
        <w:r w:rsidR="00006D94">
          <w:t xml:space="preserve">for example, the </w:t>
        </w:r>
        <w:r w:rsidR="00006D94">
          <w:rPr>
            <w:rFonts w:hint="eastAsia"/>
          </w:rPr>
          <w:t>x_loc_1</w:t>
        </w:r>
        <w:r w:rsidR="00006D94">
          <w:t>,</w:t>
        </w:r>
        <w:r w:rsidR="00006D94" w:rsidRPr="00C61A0F">
          <w:rPr>
            <w:rFonts w:hint="eastAsia"/>
          </w:rPr>
          <w:t xml:space="preserve"> </w:t>
        </w:r>
        <w:r w:rsidR="00006D94">
          <w:rPr>
            <w:rFonts w:hint="eastAsia"/>
          </w:rPr>
          <w:t>the local solution of x_1 is generated around x_1</w:t>
        </w:r>
        <w:r w:rsidR="00006D94" w:rsidRPr="00C61A0F">
          <w:rPr>
            <w:rFonts w:hint="eastAsia"/>
          </w:rPr>
          <w:t xml:space="preserve"> </w:t>
        </w:r>
      </w:ins>
      <w:ins w:id="291" w:author="keiki" w:date="2018-12-20T10:27:00Z">
        <w:r w:rsidR="00006D94">
          <w:t xml:space="preserve">within the range of </w:t>
        </w:r>
      </w:ins>
      <m:oMath>
        <m:r>
          <w:ins w:id="292" w:author="keiki" w:date="2018-12-20T10:26:00Z">
            <m:rPr>
              <m:sty m:val="p"/>
            </m:rPr>
            <w:rPr>
              <w:rFonts w:ascii="Cambria Math" w:hAnsi="Cambria Math"/>
            </w:rPr>
            <m:t>2</m:t>
          </w:ins>
        </m:r>
        <m:r>
          <w:ins w:id="293" w:author="keiki" w:date="2018-12-20T10:26:00Z">
            <w:rPr>
              <w:rFonts w:ascii="Cambria Math" w:hAnsi="Cambria Math" w:hint="eastAsia"/>
            </w:rPr>
            <m:t>ϵ</m:t>
          </w:ins>
        </m:r>
        <m:r>
          <w:ins w:id="294" w:author="keiki" w:date="2018-12-20T10:26:00Z">
            <w:rPr>
              <w:rFonts w:ascii="Cambria Math" w:hAnsi="Cambria Math"/>
            </w:rPr>
            <m:t>A</m:t>
          </w:ins>
        </m:r>
      </m:oMath>
      <w:ins w:id="295" w:author="keiki" w:date="2018-12-20T10:27:00Z">
        <w:r w:rsidR="00006D94">
          <w:rPr>
            <w:rFonts w:hint="eastAsia"/>
          </w:rPr>
          <w:t>.</w:t>
        </w:r>
      </w:ins>
      <w:ins w:id="296" w:author="keiki" w:date="2018-12-20T10:26:00Z">
        <w:r w:rsidR="00006D94" w:rsidRPr="00C61A0F">
          <w:rPr>
            <w:rFonts w:hint="eastAsia"/>
          </w:rPr>
          <w:t xml:space="preserve"> </w:t>
        </w:r>
      </w:ins>
      <w:ins w:id="297" w:author="keiki" w:date="2018-12-20T10:27:00Z">
        <w:r w:rsidR="00EC460C">
          <w:rPr>
            <w:rFonts w:hint="eastAsia"/>
          </w:rPr>
          <w:t>T</w:t>
        </w:r>
        <w:r w:rsidR="00EC460C">
          <w:rPr>
            <w:rFonts w:hint="eastAsia"/>
          </w:rPr>
          <w:t>he local solution of x_</w:t>
        </w:r>
        <w:r w:rsidR="00EC460C">
          <w:t>2</w:t>
        </w:r>
        <w:r w:rsidR="00EC460C">
          <w:rPr>
            <w:rFonts w:hint="eastAsia"/>
          </w:rPr>
          <w:t xml:space="preserve"> is </w:t>
        </w:r>
        <w:r w:rsidR="00EC460C">
          <w:t xml:space="preserve">also </w:t>
        </w:r>
        <w:r w:rsidR="00EC460C">
          <w:rPr>
            <w:rFonts w:hint="eastAsia"/>
          </w:rPr>
          <w:t>generated around x_</w:t>
        </w:r>
        <w:r w:rsidR="00EC460C">
          <w:t>2</w:t>
        </w:r>
        <w:r w:rsidR="00EC460C" w:rsidRPr="00C61A0F">
          <w:rPr>
            <w:rFonts w:hint="eastAsia"/>
          </w:rPr>
          <w:t xml:space="preserve"> </w:t>
        </w:r>
        <w:r w:rsidR="00EC460C">
          <w:t xml:space="preserve">within the range of </w:t>
        </w:r>
        <m:oMath>
          <m:r>
            <m:rPr>
              <m:sty m:val="p"/>
            </m:rPr>
            <w:rPr>
              <w:rFonts w:ascii="Cambria Math" w:hAnsi="Cambria Math"/>
            </w:rPr>
            <m:t>2</m:t>
          </m:r>
          <m:r>
            <w:rPr>
              <w:rFonts w:ascii="Cambria Math" w:hAnsi="Cambria Math" w:hint="eastAsia"/>
            </w:rPr>
            <m:t>ϵ</m:t>
          </m:r>
          <m:r>
            <w:rPr>
              <w:rFonts w:ascii="Cambria Math" w:hAnsi="Cambria Math"/>
            </w:rPr>
            <m:t>A</m:t>
          </m:r>
        </m:oMath>
      </w:ins>
      <w:ins w:id="298" w:author="keiki" w:date="2018-12-20T10:28:00Z">
        <w:r w:rsidR="00EC460C">
          <w:rPr>
            <w:rFonts w:hint="eastAsia"/>
          </w:rPr>
          <w:t>, and so on</w:t>
        </w:r>
      </w:ins>
      <w:ins w:id="299" w:author="keiki" w:date="2018-12-20T10:27:00Z">
        <w:r w:rsidR="00EC460C">
          <w:rPr>
            <w:rFonts w:hint="eastAsia"/>
          </w:rPr>
          <w:t>.</w:t>
        </w:r>
        <w:r w:rsidR="00EC460C" w:rsidRPr="00C61A0F">
          <w:rPr>
            <w:rFonts w:hint="eastAsia"/>
          </w:rPr>
          <w:t xml:space="preserve"> </w:t>
        </w:r>
      </w:ins>
    </w:p>
    <w:p w14:paraId="1B86E47A" w14:textId="10C1215F" w:rsidR="00957D6A" w:rsidRPr="00957D6A" w:rsidDel="003A5D2F" w:rsidRDefault="00957D6A" w:rsidP="00957D6A">
      <w:pPr>
        <w:rPr>
          <w:del w:id="300" w:author="keiki" w:date="2018-12-20T10:28:00Z"/>
          <w:rPrChange w:id="301" w:author="keiki" w:date="2018-12-20T10:23:00Z">
            <w:rPr>
              <w:del w:id="302" w:author="keiki" w:date="2018-12-20T10:28:00Z"/>
            </w:rPr>
          </w:rPrChange>
        </w:rPr>
      </w:pPr>
    </w:p>
    <w:p w14:paraId="722E8E9E" w14:textId="4C1CA015" w:rsidR="00C61A0F" w:rsidRPr="00C61A0F" w:rsidDel="003A5D2F" w:rsidRDefault="00C61A0F" w:rsidP="00C61A0F">
      <w:pPr>
        <w:rPr>
          <w:del w:id="303" w:author="keiki" w:date="2018-12-20T10:28:00Z"/>
        </w:rPr>
      </w:pPr>
      <w:del w:id="304" w:author="keiki" w:date="2018-12-20T10:28:00Z">
        <w:r w:rsidRPr="00C61A0F" w:rsidDel="003A5D2F">
          <w:rPr>
            <w:rFonts w:hint="eastAsia"/>
          </w:rPr>
          <w:delText>In this step from conventional BA to NSBA, we changed global best solution to local best solution.</w:delText>
        </w:r>
      </w:del>
    </w:p>
    <w:p w14:paraId="7F222E8B" w14:textId="77777777" w:rsidR="00C61A0F" w:rsidRDefault="00C61A0F"/>
    <w:p w14:paraId="5D60811B" w14:textId="77777777" w:rsidR="00C61A0F" w:rsidRDefault="00C61A0F">
      <w:commentRangeStart w:id="305"/>
      <w:r>
        <w:t>P17</w:t>
      </w:r>
    </w:p>
    <w:p w14:paraId="5A45D754" w14:textId="77777777" w:rsidR="00C61A0F" w:rsidRPr="00C61A0F" w:rsidRDefault="00C61A0F" w:rsidP="00C61A0F">
      <w:r w:rsidRPr="00C61A0F">
        <w:rPr>
          <w:rFonts w:hint="eastAsia"/>
        </w:rPr>
        <w:t>This mechanism can locate solutions to multiple local optima.</w:t>
      </w:r>
      <w:commentRangeEnd w:id="305"/>
      <w:r w:rsidR="00414251">
        <w:rPr>
          <w:rStyle w:val="a3"/>
        </w:rPr>
        <w:commentReference w:id="305"/>
      </w:r>
    </w:p>
    <w:p w14:paraId="44628848" w14:textId="77777777" w:rsidR="00C61A0F" w:rsidRDefault="00C61A0F"/>
    <w:p w14:paraId="13131909" w14:textId="77777777" w:rsidR="00C61A0F" w:rsidRDefault="00C61A0F">
      <w:r>
        <w:t>P18</w:t>
      </w:r>
    </w:p>
    <w:p w14:paraId="58CF28F9" w14:textId="77777777" w:rsidR="00C961E7" w:rsidRDefault="00C61A0F" w:rsidP="00E121A5">
      <w:pPr>
        <w:rPr>
          <w:ins w:id="306" w:author="keiki" w:date="2018-12-20T10:38:00Z"/>
        </w:rPr>
        <w:pPrChange w:id="307" w:author="keiki" w:date="2018-12-20T10:30:00Z">
          <w:pPr/>
        </w:pPrChange>
      </w:pPr>
      <w:r w:rsidRPr="00C61A0F">
        <w:rPr>
          <w:rFonts w:hint="eastAsia"/>
        </w:rPr>
        <w:t xml:space="preserve">To </w:t>
      </w:r>
      <w:ins w:id="308" w:author="keiki" w:date="2018-12-20T10:29:00Z">
        <w:r w:rsidR="00E121A5">
          <w:t xml:space="preserve">investigate the effectiveness of </w:t>
        </w:r>
      </w:ins>
      <w:del w:id="309" w:author="keiki" w:date="2018-12-20T10:30:00Z">
        <w:r w:rsidRPr="00C61A0F" w:rsidDel="00E121A5">
          <w:rPr>
            <w:rFonts w:hint="eastAsia"/>
          </w:rPr>
          <w:delText xml:space="preserve">measure the number of global and local optima by </w:delText>
        </w:r>
      </w:del>
      <w:r w:rsidRPr="00C61A0F">
        <w:rPr>
          <w:rFonts w:hint="eastAsia"/>
        </w:rPr>
        <w:t>NSBA compared with BA, we employ</w:t>
      </w:r>
      <w:del w:id="310" w:author="keiki" w:date="2018-12-20T10:30:00Z">
        <w:r w:rsidRPr="00C61A0F" w:rsidDel="00E87996">
          <w:rPr>
            <w:rFonts w:hint="eastAsia"/>
          </w:rPr>
          <w:delText>ed</w:delText>
        </w:r>
      </w:del>
      <w:r w:rsidRPr="00C61A0F">
        <w:rPr>
          <w:rFonts w:hint="eastAsia"/>
        </w:rPr>
        <w:t xml:space="preserve"> 2 multimodal functions for minimization. These figures show the 2-dimensional fitness landscape and the contour plot.</w:t>
      </w:r>
      <w:ins w:id="311" w:author="keiki" w:date="2018-12-20T10:31:00Z">
        <w:r w:rsidR="00E87996">
          <w:t xml:space="preserve"> </w:t>
        </w:r>
        <w:r w:rsidR="00E87996">
          <w:lastRenderedPageBreak/>
          <w:t xml:space="preserve">The left figure shows the </w:t>
        </w:r>
        <w:r w:rsidR="00E87996" w:rsidRPr="00E87996">
          <w:t>Griewank F</w:t>
        </w:r>
        <w:r w:rsidR="00E87996">
          <w:t xml:space="preserve">unction </w:t>
        </w:r>
      </w:ins>
      <w:ins w:id="312" w:author="keiki" w:date="2018-12-20T10:38:00Z">
        <w:r w:rsidR="00C961E7">
          <w:t xml:space="preserve">represented by this equation, </w:t>
        </w:r>
      </w:ins>
      <w:ins w:id="313" w:author="keiki" w:date="2018-12-20T10:31:00Z">
        <w:r w:rsidR="00E87996">
          <w:t>w</w:t>
        </w:r>
        <w:r w:rsidR="00111961">
          <w:t xml:space="preserve">hile the right figure shows </w:t>
        </w:r>
      </w:ins>
      <w:ins w:id="314" w:author="keiki" w:date="2018-12-20T10:34:00Z">
        <w:r w:rsidR="00111961">
          <w:t xml:space="preserve">the </w:t>
        </w:r>
      </w:ins>
      <w:ins w:id="315" w:author="keiki" w:date="2018-12-20T10:31:00Z">
        <w:r w:rsidR="00E87996" w:rsidRPr="00E87996">
          <w:t>Rastrigin</w:t>
        </w:r>
        <w:r w:rsidR="00C961E7">
          <w:t xml:space="preserve"> function</w:t>
        </w:r>
      </w:ins>
      <w:ins w:id="316" w:author="keiki" w:date="2018-12-20T10:38:00Z">
        <w:r w:rsidR="00C961E7" w:rsidRPr="00C961E7">
          <w:t xml:space="preserve"> </w:t>
        </w:r>
        <w:r w:rsidR="00C961E7">
          <w:t>represented by this equation</w:t>
        </w:r>
        <w:r w:rsidR="00C961E7">
          <w:t>.</w:t>
        </w:r>
      </w:ins>
    </w:p>
    <w:p w14:paraId="44B9FDFE" w14:textId="1E63B452" w:rsidR="00111961" w:rsidRDefault="00111961" w:rsidP="00E121A5">
      <w:pPr>
        <w:rPr>
          <w:ins w:id="317" w:author="keiki" w:date="2018-12-20T10:39:00Z"/>
        </w:rPr>
        <w:pPrChange w:id="318" w:author="keiki" w:date="2018-12-20T10:30:00Z">
          <w:pPr/>
        </w:pPrChange>
      </w:pPr>
      <w:ins w:id="319" w:author="keiki" w:date="2018-12-20T10:33:00Z">
        <w:r>
          <w:rPr>
            <w:rFonts w:hint="eastAsia"/>
          </w:rPr>
          <w:t xml:space="preserve">(As the characteristics of these functions, </w:t>
        </w:r>
      </w:ins>
      <w:ins w:id="320" w:author="keiki" w:date="2018-12-20T10:34:00Z">
        <w:r w:rsidRPr="00E87996">
          <w:t>Griewank F</w:t>
        </w:r>
        <w:r>
          <w:t>unction</w:t>
        </w:r>
        <w:r>
          <w:t xml:space="preserve"> has …. while </w:t>
        </w:r>
        <w:r w:rsidRPr="00E87996">
          <w:t>Rastrigin</w:t>
        </w:r>
        <w:r>
          <w:t xml:space="preserve"> function</w:t>
        </w:r>
        <w:r>
          <w:t xml:space="preserve"> </w:t>
        </w:r>
        <w:r>
          <w:t>has</w:t>
        </w:r>
        <w:r>
          <w:t>…)</w:t>
        </w:r>
      </w:ins>
    </w:p>
    <w:p w14:paraId="72097BC9" w14:textId="7FEAD3E0" w:rsidR="00C961E7" w:rsidRDefault="00C961E7" w:rsidP="00C961E7">
      <w:pPr>
        <w:rPr>
          <w:ins w:id="321" w:author="keiki" w:date="2018-12-20T10:33:00Z"/>
        </w:rPr>
        <w:pPrChange w:id="322" w:author="keiki" w:date="2018-12-20T10:30:00Z">
          <w:pPr/>
        </w:pPrChange>
      </w:pPr>
      <w:ins w:id="323" w:author="keiki" w:date="2018-12-20T10:39:00Z">
        <w:r>
          <w:t xml:space="preserve">In detail, the search space in F1 is the range between -10 to 10 in each dimension and the global best solution is 0, while </w:t>
        </w:r>
      </w:ins>
      <w:ins w:id="324" w:author="keiki" w:date="2018-12-20T10:40:00Z">
        <w:r>
          <w:t>the search space in F</w:t>
        </w:r>
        <w:r>
          <w:t>2</w:t>
        </w:r>
        <w:r>
          <w:t xml:space="preserve"> is the range </w:t>
        </w:r>
        <w:r>
          <w:t>between -5</w:t>
        </w:r>
        <w:r>
          <w:t xml:space="preserve"> to </w:t>
        </w:r>
        <w:r>
          <w:t>51</w:t>
        </w:r>
        <w:r>
          <w:t xml:space="preserve">in each dimension and the global best solution is </w:t>
        </w:r>
        <w:r w:rsidR="002E1D32">
          <w:t>also 0.</w:t>
        </w:r>
      </w:ins>
      <w:bookmarkStart w:id="325" w:name="_GoBack"/>
      <w:bookmarkEnd w:id="325"/>
    </w:p>
    <w:p w14:paraId="5EB430CE" w14:textId="3628C6B0" w:rsidR="00C61A0F" w:rsidRPr="00C61A0F" w:rsidRDefault="00566617" w:rsidP="00566617">
      <w:pPr>
        <w:pPrChange w:id="326" w:author="keiki" w:date="2018-12-20T10:35:00Z">
          <w:pPr/>
        </w:pPrChange>
      </w:pPr>
      <w:ins w:id="327" w:author="keiki" w:date="2018-12-20T10:34:00Z">
        <w:r>
          <w:t xml:space="preserve">Since </w:t>
        </w:r>
      </w:ins>
      <w:ins w:id="328" w:author="keiki" w:date="2018-12-20T10:32:00Z">
        <w:r w:rsidR="00E87996">
          <w:t xml:space="preserve">the blue area </w:t>
        </w:r>
      </w:ins>
      <w:ins w:id="329" w:author="keiki" w:date="2018-12-20T10:33:00Z">
        <w:r w:rsidR="00E87996">
          <w:t xml:space="preserve">indicates </w:t>
        </w:r>
      </w:ins>
      <w:ins w:id="330" w:author="keiki" w:date="2018-12-20T10:32:00Z">
        <w:r w:rsidR="00E87996">
          <w:t xml:space="preserve">the good solution area while the yellow area indicates the bad solution </w:t>
        </w:r>
      </w:ins>
      <w:ins w:id="331" w:author="keiki" w:date="2018-12-20T10:33:00Z">
        <w:r w:rsidR="00E87996">
          <w:t>area</w:t>
        </w:r>
      </w:ins>
      <w:ins w:id="332" w:author="keiki" w:date="2018-12-20T10:35:00Z">
        <w:r>
          <w:t xml:space="preserve"> i</w:t>
        </w:r>
        <w:r>
          <w:t>n this figure</w:t>
        </w:r>
      </w:ins>
      <w:ins w:id="333" w:author="keiki" w:date="2018-12-20T10:33:00Z">
        <w:r>
          <w:t xml:space="preserve">, </w:t>
        </w:r>
      </w:ins>
      <w:del w:id="334" w:author="keiki" w:date="2018-12-20T10:35:00Z">
        <w:r w:rsidR="00C61A0F" w:rsidRPr="00C61A0F" w:rsidDel="00566617">
          <w:rPr>
            <w:rFonts w:hint="eastAsia"/>
          </w:rPr>
          <w:delText xml:space="preserve"> </w:delText>
        </w:r>
      </w:del>
      <w:ins w:id="335" w:author="keiki" w:date="2018-12-20T10:35:00Z">
        <w:r>
          <w:t>t</w:t>
        </w:r>
      </w:ins>
      <w:del w:id="336" w:author="keiki" w:date="2018-12-20T10:35:00Z">
        <w:r w:rsidR="00C61A0F" w:rsidRPr="00C61A0F" w:rsidDel="00566617">
          <w:rPr>
            <w:rFonts w:hint="eastAsia"/>
          </w:rPr>
          <w:delText>T</w:delText>
        </w:r>
      </w:del>
      <w:r w:rsidR="00C61A0F" w:rsidRPr="00C61A0F">
        <w:rPr>
          <w:rFonts w:hint="eastAsia"/>
        </w:rPr>
        <w:t xml:space="preserve">he global and local optima </w:t>
      </w:r>
      <w:ins w:id="337" w:author="keiki" w:date="2018-12-20T10:35:00Z">
        <w:r w:rsidR="00A50197">
          <w:t xml:space="preserve">are </w:t>
        </w:r>
      </w:ins>
      <w:r w:rsidR="00C61A0F" w:rsidRPr="00C61A0F">
        <w:rPr>
          <w:rFonts w:hint="eastAsia"/>
        </w:rPr>
        <w:t xml:space="preserve">located in the blue area in both functions. </w:t>
      </w:r>
      <w:ins w:id="338" w:author="keiki" w:date="2018-12-20T10:35:00Z">
        <w:r w:rsidR="00A50197">
          <w:t xml:space="preserve">In detail, </w:t>
        </w:r>
      </w:ins>
      <w:r w:rsidR="00C61A0F" w:rsidRPr="00C61A0F">
        <w:rPr>
          <w:rFonts w:hint="eastAsia"/>
        </w:rPr>
        <w:t>F1 has 1/16, and F2 has 1/120</w:t>
      </w:r>
      <w:ins w:id="339" w:author="keiki" w:date="2018-12-20T10:35:00Z">
        <w:r w:rsidR="00A50197">
          <w:t xml:space="preserve">. </w:t>
        </w:r>
      </w:ins>
      <w:ins w:id="340" w:author="keiki" w:date="2018-12-20T10:36:00Z">
        <w:r w:rsidR="00A50197">
          <w:t>T</w:t>
        </w:r>
      </w:ins>
      <w:ins w:id="341" w:author="keiki" w:date="2018-12-20T10:35:00Z">
        <w:r w:rsidR="00A50197">
          <w:t xml:space="preserve">he global </w:t>
        </w:r>
      </w:ins>
      <w:ins w:id="342" w:author="keiki" w:date="2018-12-20T10:36:00Z">
        <w:r w:rsidR="00A50197">
          <w:t xml:space="preserve">optimum </w:t>
        </w:r>
      </w:ins>
      <w:ins w:id="343" w:author="keiki" w:date="2018-12-20T10:35:00Z">
        <w:r w:rsidR="00A50197">
          <w:t xml:space="preserve">of both function is </w:t>
        </w:r>
      </w:ins>
      <w:ins w:id="344" w:author="keiki" w:date="2018-12-20T10:36:00Z">
        <w:r w:rsidR="00A50197">
          <w:t>located as the center of this function and the better local optima are located</w:t>
        </w:r>
      </w:ins>
      <w:ins w:id="345" w:author="keiki" w:date="2018-12-20T10:37:00Z">
        <w:r w:rsidR="00A50197">
          <w:t xml:space="preserve"> around t</w:t>
        </w:r>
        <w:r w:rsidR="00A50197">
          <w:t>he global optimum</w:t>
        </w:r>
        <w:r w:rsidR="00A50197">
          <w:t xml:space="preserve"> </w:t>
        </w:r>
      </w:ins>
      <w:ins w:id="346" w:author="keiki" w:date="2018-12-20T10:38:00Z">
        <w:r w:rsidR="00A50197">
          <w:t>(</w:t>
        </w:r>
      </w:ins>
      <w:ins w:id="347" w:author="keiki" w:date="2018-12-20T10:37:00Z">
        <w:r w:rsidR="00A50197">
          <w:t xml:space="preserve">as shown </w:t>
        </w:r>
      </w:ins>
      <w:ins w:id="348" w:author="keiki" w:date="2018-12-20T10:38:00Z">
        <w:r w:rsidR="00A50197">
          <w:t>in this figure).</w:t>
        </w:r>
      </w:ins>
      <w:ins w:id="349" w:author="keiki" w:date="2018-12-20T10:36:00Z">
        <w:r w:rsidR="00A50197">
          <w:t xml:space="preserve"> </w:t>
        </w:r>
      </w:ins>
      <w:del w:id="350" w:author="keiki" w:date="2018-12-20T10:35:00Z">
        <w:r w:rsidR="00C61A0F" w:rsidRPr="00C61A0F" w:rsidDel="00A50197">
          <w:rPr>
            <w:rFonts w:hint="eastAsia"/>
          </w:rPr>
          <w:delText>.</w:delText>
        </w:r>
      </w:del>
    </w:p>
    <w:p w14:paraId="41C13410" w14:textId="77777777" w:rsidR="00C61A0F" w:rsidRDefault="00C61A0F"/>
    <w:p w14:paraId="2BF732DD" w14:textId="77777777" w:rsidR="00C61A0F" w:rsidRDefault="00C61A0F">
      <w:r>
        <w:rPr>
          <w:rFonts w:hint="eastAsia"/>
        </w:rPr>
        <w:t>P19</w:t>
      </w:r>
    </w:p>
    <w:p w14:paraId="45671516" w14:textId="77777777" w:rsidR="00C61A0F" w:rsidRPr="00C61A0F" w:rsidRDefault="00C61A0F" w:rsidP="00C61A0F">
      <w:r w:rsidRPr="00C61A0F">
        <w:rPr>
          <w:rFonts w:hint="eastAsia"/>
        </w:rPr>
        <w:t xml:space="preserve">To compare BA with NSBA, we employed Found Peaks (FPs) and Peak ratio (PR) as the evaluation criteria. FPs means how many peaks the algorithm found. In this experiment, we defined the peak is found, when Euclidean distance between the peak and the nearest neighbor solution less than threshold dist_{max}0.1. </w:t>
      </w:r>
    </w:p>
    <w:p w14:paraId="1EA0CDCD" w14:textId="77777777" w:rsidR="00C61A0F" w:rsidRPr="00C61A0F" w:rsidRDefault="00C61A0F" w:rsidP="00C61A0F">
      <w:r w:rsidRPr="00C61A0F">
        <w:rPr>
          <w:rFonts w:hint="eastAsia"/>
        </w:rPr>
        <w:t xml:space="preserve">And PR means the ratio of FPs. </w:t>
      </w:r>
    </w:p>
    <w:p w14:paraId="1A03FF07" w14:textId="77777777" w:rsidR="00C61A0F" w:rsidRPr="00C61A0F" w:rsidRDefault="00C61A0F" w:rsidP="00C61A0F">
      <w:r w:rsidRPr="00C61A0F">
        <w:rPr>
          <w:rFonts w:hint="eastAsia"/>
        </w:rPr>
        <w:t xml:space="preserve">Parameters are setting as right table. </w:t>
      </w:r>
    </w:p>
    <w:p w14:paraId="265B62F2" w14:textId="77777777" w:rsidR="00C61A0F" w:rsidRDefault="00C61A0F"/>
    <w:p w14:paraId="1AEFA89F" w14:textId="77777777" w:rsidR="00C61A0F" w:rsidRDefault="00C61A0F">
      <w:r>
        <w:t>P20</w:t>
      </w:r>
    </w:p>
    <w:p w14:paraId="772492E8" w14:textId="77777777" w:rsidR="00C61A0F" w:rsidRPr="00C61A0F" w:rsidRDefault="00C61A0F" w:rsidP="00C61A0F">
      <w:r w:rsidRPr="00C61A0F">
        <w:rPr>
          <w:rFonts w:hint="eastAsia"/>
        </w:rPr>
        <w:t>From F1, BA found just 1 peak and the PR was 5.89%. NSBA found about 7 peaks and the PR was 42.75% (dramatically higher than BA).</w:t>
      </w:r>
    </w:p>
    <w:p w14:paraId="5124C27F" w14:textId="77777777" w:rsidR="00C61A0F" w:rsidRPr="00C61A0F" w:rsidRDefault="00C61A0F" w:rsidP="00C61A0F">
      <w:r w:rsidRPr="00C61A0F">
        <w:rPr>
          <w:rFonts w:hint="eastAsia"/>
        </w:rPr>
        <w:t>From F2, BA also found just 1peak (and the PR was 0.87%), but NSBA found 7.9 peaks and the PR was 6.56%.</w:t>
      </w:r>
    </w:p>
    <w:p w14:paraId="0A46517D" w14:textId="77777777" w:rsidR="00C61A0F" w:rsidRPr="00C61A0F" w:rsidRDefault="00C61A0F" w:rsidP="00C61A0F">
      <w:r w:rsidRPr="00C61A0F">
        <w:rPr>
          <w:rFonts w:hint="eastAsia"/>
        </w:rPr>
        <w:t xml:space="preserve"> NSBA outperformed than BA from this table, but the PR of BA and NSBA were quite small value.</w:t>
      </w:r>
    </w:p>
    <w:p w14:paraId="46B0E999" w14:textId="77777777" w:rsidR="00C61A0F" w:rsidRDefault="00C61A0F"/>
    <w:p w14:paraId="0BFE6D79" w14:textId="77777777" w:rsidR="00C61A0F" w:rsidRDefault="00C61A0F">
      <w:r>
        <w:t>P21</w:t>
      </w:r>
    </w:p>
    <w:p w14:paraId="3ABA7B19" w14:textId="77777777" w:rsidR="00C61A0F" w:rsidRPr="00C61A0F" w:rsidRDefault="00C61A0F" w:rsidP="00C61A0F">
      <w:r w:rsidRPr="00C61A0F">
        <w:rPr>
          <w:rFonts w:hint="eastAsia"/>
        </w:rPr>
        <w:t>These figure are the solution distribution of BA and NSBA.</w:t>
      </w:r>
    </w:p>
    <w:p w14:paraId="1F113424" w14:textId="77777777" w:rsidR="00C61A0F" w:rsidRPr="00C61A0F" w:rsidRDefault="00C61A0F" w:rsidP="00C61A0F">
      <w:r w:rsidRPr="00C61A0F">
        <w:rPr>
          <w:rFonts w:hint="eastAsia"/>
        </w:rPr>
        <w:t>The white circle shows solutions at the final iteration.</w:t>
      </w:r>
    </w:p>
    <w:p w14:paraId="720A1C8C" w14:textId="77777777" w:rsidR="00C61A0F" w:rsidRPr="00C61A0F" w:rsidRDefault="00C61A0F" w:rsidP="00C61A0F">
      <w:r w:rsidRPr="00C61A0F">
        <w:rPr>
          <w:rFonts w:hint="eastAsia"/>
        </w:rPr>
        <w:t>From case1, BA found only the global optimum, however, NSBA found the global optimum with some local optima around it.</w:t>
      </w:r>
    </w:p>
    <w:p w14:paraId="08F60E0A" w14:textId="77777777" w:rsidR="00C61A0F" w:rsidRDefault="00C61A0F"/>
    <w:p w14:paraId="62854DC1" w14:textId="77777777" w:rsidR="00C61A0F" w:rsidRDefault="00C61A0F">
      <w:r>
        <w:t>P22</w:t>
      </w:r>
    </w:p>
    <w:p w14:paraId="2F04C0D4" w14:textId="77777777" w:rsidR="00C61A0F" w:rsidRPr="00C61A0F" w:rsidRDefault="00C61A0F" w:rsidP="00C61A0F">
      <w:r w:rsidRPr="00C61A0F">
        <w:rPr>
          <w:rFonts w:hint="eastAsia"/>
        </w:rPr>
        <w:lastRenderedPageBreak/>
        <w:t>In case2, BA also found only the global optimum. But NSBA found 7 optima including global and local optima.</w:t>
      </w:r>
    </w:p>
    <w:p w14:paraId="64664514" w14:textId="77777777" w:rsidR="00C61A0F" w:rsidRDefault="00C61A0F"/>
    <w:p w14:paraId="4274F5B8" w14:textId="77777777" w:rsidR="00C61A0F" w:rsidRDefault="00C61A0F">
      <w:r>
        <w:t>P23</w:t>
      </w:r>
    </w:p>
    <w:p w14:paraId="1C036B70" w14:textId="77777777" w:rsidR="00C61A0F" w:rsidRPr="00C61A0F" w:rsidRDefault="00C61A0F" w:rsidP="00C61A0F">
      <w:r w:rsidRPr="00C61A0F">
        <w:rPr>
          <w:rFonts w:hint="eastAsia"/>
        </w:rPr>
        <w:t xml:space="preserve">In conclusion, for searching multiple optima in multimodal optimization, we proposed Novelty search-based Bat algorithm which extends BA with a mechanism to search new solutions where never visited. </w:t>
      </w:r>
    </w:p>
    <w:p w14:paraId="4A3D6820" w14:textId="77777777" w:rsidR="00C61A0F" w:rsidRPr="00C61A0F" w:rsidRDefault="00C61A0F" w:rsidP="00C61A0F">
      <w:r w:rsidRPr="00C61A0F">
        <w:rPr>
          <w:rFonts w:hint="eastAsia"/>
        </w:rPr>
        <w:t>We made 2 changes from conventional BA. The one is to extend with Novelty search, and the other is change exploitation around the personal best solution.</w:t>
      </w:r>
    </w:p>
    <w:p w14:paraId="30D0758F" w14:textId="77777777" w:rsidR="00C61A0F" w:rsidRPr="00C61A0F" w:rsidRDefault="00C61A0F" w:rsidP="00C61A0F">
      <w:r w:rsidRPr="00C61A0F">
        <w:rPr>
          <w:rFonts w:hint="eastAsia"/>
        </w:rPr>
        <w:t>As a result of simulations of BA and NSBA, BA just searched a single global optimum, but NSBA could search both a single global optimum and some local optima.</w:t>
      </w:r>
    </w:p>
    <w:p w14:paraId="483AB1EF" w14:textId="77777777" w:rsidR="00C61A0F" w:rsidRPr="00C61A0F" w:rsidRDefault="00C61A0F" w:rsidP="00C61A0F">
      <w:r w:rsidRPr="00C61A0F">
        <w:rPr>
          <w:rFonts w:hint="eastAsia"/>
        </w:rPr>
        <w:t>In the future, we will find and keep all global and local optima.</w:t>
      </w:r>
    </w:p>
    <w:p w14:paraId="0EC90681" w14:textId="77777777" w:rsidR="00C61A0F" w:rsidRPr="00C61A0F" w:rsidRDefault="00C61A0F"/>
    <w:sectPr w:rsidR="00C61A0F" w:rsidRPr="00C61A0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keiki" w:date="2018-12-20T01:35:00Z" w:initials="k">
    <w:p w14:paraId="54DFC339" w14:textId="77777777" w:rsidR="00BC0720" w:rsidRDefault="00BC0720">
      <w:pPr>
        <w:pStyle w:val="a4"/>
      </w:pPr>
      <w:r>
        <w:rPr>
          <w:rStyle w:val="a3"/>
        </w:rPr>
        <w:annotationRef/>
      </w:r>
      <w:r>
        <w:rPr>
          <w:rFonts w:hint="eastAsia"/>
        </w:rPr>
        <w:t>スライド：</w:t>
      </w:r>
      <w:r>
        <w:rPr>
          <w:rFonts w:hint="eastAsia"/>
        </w:rPr>
        <w:t>2</w:t>
      </w:r>
      <w:r>
        <w:rPr>
          <w:rFonts w:hint="eastAsia"/>
        </w:rPr>
        <w:t>か所の</w:t>
      </w:r>
      <w:r>
        <w:rPr>
          <w:rFonts w:hint="eastAsia"/>
        </w:rPr>
        <w:t>danger</w:t>
      </w:r>
      <w:r>
        <w:rPr>
          <w:rFonts w:hint="eastAsia"/>
        </w:rPr>
        <w:t>を変更して下さい</w:t>
      </w:r>
    </w:p>
  </w:comment>
  <w:comment w:id="39" w:author="keiki" w:date="2018-12-20T01:42:00Z" w:initials="k">
    <w:p w14:paraId="3F56B88A" w14:textId="77777777" w:rsidR="00A13C58" w:rsidRDefault="00A13C58" w:rsidP="00A13C58">
      <w:pPr>
        <w:pStyle w:val="a4"/>
      </w:pPr>
      <w:r>
        <w:rPr>
          <w:rStyle w:val="a3"/>
        </w:rPr>
        <w:annotationRef/>
      </w:r>
      <w:r w:rsidRPr="00A13C58">
        <w:t>keep solutions away</w:t>
      </w:r>
      <w:r>
        <w:t xml:space="preserve"> -&gt; move </w:t>
      </w:r>
      <w:r w:rsidRPr="00A13C58">
        <w:t>solutions away</w:t>
      </w:r>
    </w:p>
    <w:p w14:paraId="341ED06E" w14:textId="106B1E81" w:rsidR="00A13C58" w:rsidRPr="00A13C58" w:rsidRDefault="00A13C58" w:rsidP="00A13C58">
      <w:pPr>
        <w:pStyle w:val="a4"/>
      </w:pPr>
      <w:r>
        <w:rPr>
          <w:rFonts w:hint="eastAsia"/>
        </w:rPr>
        <w:t>NSBA</w:t>
      </w:r>
      <w:r>
        <w:rPr>
          <w:rFonts w:hint="eastAsia"/>
        </w:rPr>
        <w:t>の前に</w:t>
      </w:r>
      <w:r w:rsidR="006676AA">
        <w:rPr>
          <w:rFonts w:hint="eastAsia"/>
        </w:rPr>
        <w:t>矢印をいれる</w:t>
      </w:r>
    </w:p>
  </w:comment>
  <w:comment w:id="79" w:author="keiki" w:date="2018-12-20T02:41:00Z" w:initials="k">
    <w:p w14:paraId="211075C7" w14:textId="13118F91" w:rsidR="00A60652" w:rsidRDefault="00A60652">
      <w:pPr>
        <w:pStyle w:val="a4"/>
      </w:pPr>
      <w:r>
        <w:rPr>
          <w:rStyle w:val="a3"/>
        </w:rPr>
        <w:annotationRef/>
      </w:r>
      <w:r>
        <w:rPr>
          <w:rFonts w:hint="eastAsia"/>
        </w:rPr>
        <w:t>ここの位置がよいか再考する必要あり．</w:t>
      </w:r>
    </w:p>
  </w:comment>
  <w:comment w:id="85" w:author="keiki" w:date="2018-12-20T01:58:00Z" w:initials="k">
    <w:p w14:paraId="18405BD6" w14:textId="3B8E0F36" w:rsidR="00AD321F" w:rsidRDefault="00AD321F">
      <w:pPr>
        <w:pStyle w:val="a4"/>
      </w:pPr>
      <w:r>
        <w:rPr>
          <w:rStyle w:val="a3"/>
        </w:rPr>
        <w:annotationRef/>
      </w:r>
      <w:r>
        <w:rPr>
          <w:rStyle w:val="a3"/>
        </w:rPr>
        <w:t>Unvisited</w:t>
      </w:r>
      <w:r>
        <w:rPr>
          <w:rStyle w:val="a3"/>
          <w:rFonts w:hint="eastAsia"/>
        </w:rPr>
        <w:t>か</w:t>
      </w:r>
      <w:r>
        <w:rPr>
          <w:rStyle w:val="a3"/>
        </w:rPr>
        <w:t>never visited</w:t>
      </w:r>
      <w:r>
        <w:rPr>
          <w:rStyle w:val="a3"/>
          <w:rFonts w:hint="eastAsia"/>
        </w:rPr>
        <w:t>かどちらかに統一しましょう．</w:t>
      </w:r>
    </w:p>
  </w:comment>
  <w:comment w:id="116" w:author="keiki" w:date="2018-12-20T01:58:00Z" w:initials="k">
    <w:p w14:paraId="786846C0" w14:textId="77777777" w:rsidR="00630871" w:rsidRDefault="00630871" w:rsidP="00630871">
      <w:pPr>
        <w:pStyle w:val="a4"/>
      </w:pPr>
      <w:r>
        <w:rPr>
          <w:rStyle w:val="a3"/>
        </w:rPr>
        <w:annotationRef/>
      </w:r>
      <w:r>
        <w:rPr>
          <w:rStyle w:val="a3"/>
        </w:rPr>
        <w:t>Unvisited</w:t>
      </w:r>
      <w:r>
        <w:rPr>
          <w:rStyle w:val="a3"/>
          <w:rFonts w:hint="eastAsia"/>
        </w:rPr>
        <w:t>か</w:t>
      </w:r>
      <w:r>
        <w:rPr>
          <w:rStyle w:val="a3"/>
        </w:rPr>
        <w:t>never visited</w:t>
      </w:r>
      <w:r>
        <w:rPr>
          <w:rStyle w:val="a3"/>
          <w:rFonts w:hint="eastAsia"/>
        </w:rPr>
        <w:t>かどちらかに統一しましょう．</w:t>
      </w:r>
    </w:p>
  </w:comment>
  <w:comment w:id="227" w:author="keiki" w:date="2018-12-20T08:56:00Z" w:initials="k">
    <w:p w14:paraId="59ABFA83" w14:textId="3CE0B30D" w:rsidR="001D72C9" w:rsidRDefault="001D72C9">
      <w:pPr>
        <w:pStyle w:val="a4"/>
      </w:pPr>
      <w:r>
        <w:rPr>
          <w:rStyle w:val="a3"/>
        </w:rPr>
        <w:annotationRef/>
      </w:r>
      <w:r>
        <w:rPr>
          <w:rFonts w:hint="eastAsia"/>
        </w:rPr>
        <w:t>スライドの</w:t>
      </w:r>
      <w:r>
        <w:rPr>
          <w:rFonts w:hint="eastAsia"/>
        </w:rPr>
        <w:t>primitive area</w:t>
      </w:r>
      <w:r>
        <w:rPr>
          <w:rFonts w:hint="eastAsia"/>
        </w:rPr>
        <w:t>は変更しましょう．</w:t>
      </w:r>
    </w:p>
  </w:comment>
  <w:comment w:id="271" w:author="keiki" w:date="2018-12-20T10:16:00Z" w:initials="k">
    <w:p w14:paraId="263F929B" w14:textId="3DCCE4BB" w:rsidR="009506BD" w:rsidRDefault="009506BD">
      <w:pPr>
        <w:pStyle w:val="a4"/>
      </w:pPr>
      <w:r>
        <w:rPr>
          <w:rStyle w:val="a3"/>
        </w:rPr>
        <w:annotationRef/>
      </w:r>
      <w:r w:rsidR="00911987">
        <w:rPr>
          <w:rFonts w:hint="eastAsia"/>
        </w:rPr>
        <w:t>この解釈で</w:t>
      </w:r>
      <w:r>
        <w:rPr>
          <w:rFonts w:hint="eastAsia"/>
        </w:rPr>
        <w:t>あってますか？</w:t>
      </w:r>
    </w:p>
  </w:comment>
  <w:comment w:id="305" w:author="keiki" w:date="2018-12-20T10:29:00Z" w:initials="k">
    <w:p w14:paraId="700C45FE" w14:textId="100525C4" w:rsidR="00414251" w:rsidRDefault="00414251">
      <w:pPr>
        <w:pStyle w:val="a4"/>
      </w:pPr>
      <w:r>
        <w:rPr>
          <w:rStyle w:val="a3"/>
        </w:rPr>
        <w:annotationRef/>
      </w:r>
      <w:r>
        <w:rPr>
          <w:rFonts w:hint="eastAsia"/>
        </w:rPr>
        <w:t>必要ないと思います．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DFC339" w15:done="0"/>
  <w15:commentEx w15:paraId="341ED06E" w15:done="0"/>
  <w15:commentEx w15:paraId="211075C7" w15:done="0"/>
  <w15:commentEx w15:paraId="18405BD6" w15:done="0"/>
  <w15:commentEx w15:paraId="786846C0" w15:done="0"/>
  <w15:commentEx w15:paraId="59ABFA83" w15:done="0"/>
  <w15:commentEx w15:paraId="263F929B" w15:done="0"/>
  <w15:commentEx w15:paraId="700C45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ki">
    <w15:presenceInfo w15:providerId="None" w15:userId="kei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0F"/>
    <w:rsid w:val="00006D94"/>
    <w:rsid w:val="0002001C"/>
    <w:rsid w:val="00062F5D"/>
    <w:rsid w:val="00067388"/>
    <w:rsid w:val="00073E35"/>
    <w:rsid w:val="000C2CE8"/>
    <w:rsid w:val="000D0088"/>
    <w:rsid w:val="00107A78"/>
    <w:rsid w:val="00111961"/>
    <w:rsid w:val="0012329E"/>
    <w:rsid w:val="00151D01"/>
    <w:rsid w:val="00160EFD"/>
    <w:rsid w:val="00170A77"/>
    <w:rsid w:val="001B5A2B"/>
    <w:rsid w:val="001D72C9"/>
    <w:rsid w:val="00220651"/>
    <w:rsid w:val="0022531E"/>
    <w:rsid w:val="00253243"/>
    <w:rsid w:val="002674C9"/>
    <w:rsid w:val="00272FA5"/>
    <w:rsid w:val="00285E0E"/>
    <w:rsid w:val="002920A8"/>
    <w:rsid w:val="0029770F"/>
    <w:rsid w:val="002D774A"/>
    <w:rsid w:val="002E192F"/>
    <w:rsid w:val="002E1D32"/>
    <w:rsid w:val="00337AB2"/>
    <w:rsid w:val="00345C25"/>
    <w:rsid w:val="00392812"/>
    <w:rsid w:val="003A5D2F"/>
    <w:rsid w:val="00414251"/>
    <w:rsid w:val="00427B5A"/>
    <w:rsid w:val="00433A3F"/>
    <w:rsid w:val="00435492"/>
    <w:rsid w:val="00437AD2"/>
    <w:rsid w:val="004737E0"/>
    <w:rsid w:val="004B112D"/>
    <w:rsid w:val="004B2268"/>
    <w:rsid w:val="004B37C7"/>
    <w:rsid w:val="005134E0"/>
    <w:rsid w:val="005157F1"/>
    <w:rsid w:val="00566617"/>
    <w:rsid w:val="00567E1B"/>
    <w:rsid w:val="00571DA9"/>
    <w:rsid w:val="005A7EDA"/>
    <w:rsid w:val="005E7852"/>
    <w:rsid w:val="005F4E79"/>
    <w:rsid w:val="00601248"/>
    <w:rsid w:val="0061194A"/>
    <w:rsid w:val="00625DBD"/>
    <w:rsid w:val="00626EFA"/>
    <w:rsid w:val="00630871"/>
    <w:rsid w:val="006405F3"/>
    <w:rsid w:val="00662539"/>
    <w:rsid w:val="006676AA"/>
    <w:rsid w:val="00682A60"/>
    <w:rsid w:val="006E5D71"/>
    <w:rsid w:val="007977BF"/>
    <w:rsid w:val="007D107A"/>
    <w:rsid w:val="007E3A10"/>
    <w:rsid w:val="007F257A"/>
    <w:rsid w:val="008154A8"/>
    <w:rsid w:val="00817AAD"/>
    <w:rsid w:val="00822DE1"/>
    <w:rsid w:val="00846EAD"/>
    <w:rsid w:val="00857A99"/>
    <w:rsid w:val="008923D2"/>
    <w:rsid w:val="008C4D9E"/>
    <w:rsid w:val="008D66CA"/>
    <w:rsid w:val="008F5C22"/>
    <w:rsid w:val="00911987"/>
    <w:rsid w:val="00926E1B"/>
    <w:rsid w:val="00945EED"/>
    <w:rsid w:val="009506BD"/>
    <w:rsid w:val="00957D6A"/>
    <w:rsid w:val="009C1C9B"/>
    <w:rsid w:val="009C5598"/>
    <w:rsid w:val="009C678B"/>
    <w:rsid w:val="009E6965"/>
    <w:rsid w:val="009F3792"/>
    <w:rsid w:val="00A13826"/>
    <w:rsid w:val="00A13C58"/>
    <w:rsid w:val="00A33040"/>
    <w:rsid w:val="00A466C1"/>
    <w:rsid w:val="00A46ADB"/>
    <w:rsid w:val="00A50197"/>
    <w:rsid w:val="00A60652"/>
    <w:rsid w:val="00A96866"/>
    <w:rsid w:val="00AA5BCC"/>
    <w:rsid w:val="00AD321F"/>
    <w:rsid w:val="00AE43C8"/>
    <w:rsid w:val="00AE4DFF"/>
    <w:rsid w:val="00AE6668"/>
    <w:rsid w:val="00AF189D"/>
    <w:rsid w:val="00AF75C3"/>
    <w:rsid w:val="00B23FAA"/>
    <w:rsid w:val="00B31D1E"/>
    <w:rsid w:val="00B33C4A"/>
    <w:rsid w:val="00B53BF2"/>
    <w:rsid w:val="00B577EF"/>
    <w:rsid w:val="00B92160"/>
    <w:rsid w:val="00BC0720"/>
    <w:rsid w:val="00BC594F"/>
    <w:rsid w:val="00C056C4"/>
    <w:rsid w:val="00C0614B"/>
    <w:rsid w:val="00C33635"/>
    <w:rsid w:val="00C33EB6"/>
    <w:rsid w:val="00C42FF2"/>
    <w:rsid w:val="00C61A0F"/>
    <w:rsid w:val="00C7327A"/>
    <w:rsid w:val="00C961E7"/>
    <w:rsid w:val="00CA2F31"/>
    <w:rsid w:val="00CE1776"/>
    <w:rsid w:val="00CF40F8"/>
    <w:rsid w:val="00D306E6"/>
    <w:rsid w:val="00D331EC"/>
    <w:rsid w:val="00D66268"/>
    <w:rsid w:val="00DC6508"/>
    <w:rsid w:val="00DF42C4"/>
    <w:rsid w:val="00E121A5"/>
    <w:rsid w:val="00E87996"/>
    <w:rsid w:val="00EC136F"/>
    <w:rsid w:val="00EC460C"/>
    <w:rsid w:val="00ED6A00"/>
    <w:rsid w:val="00F1298E"/>
    <w:rsid w:val="00F33529"/>
    <w:rsid w:val="00F45CAB"/>
    <w:rsid w:val="00F73FA3"/>
    <w:rsid w:val="00F90829"/>
    <w:rsid w:val="00F9402A"/>
    <w:rsid w:val="00FF7ACF"/>
    <w:rsid w:val="00FF7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24AE5E"/>
  <w15:chartTrackingRefBased/>
  <w15:docId w15:val="{0E67A6CC-53E2-493E-9283-C39D791F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ajorHAnsi"/>
        <w:color w:val="000000"/>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C0720"/>
    <w:rPr>
      <w:sz w:val="18"/>
      <w:szCs w:val="18"/>
    </w:rPr>
  </w:style>
  <w:style w:type="paragraph" w:styleId="a4">
    <w:name w:val="annotation text"/>
    <w:basedOn w:val="a"/>
    <w:link w:val="a5"/>
    <w:uiPriority w:val="99"/>
    <w:semiHidden/>
    <w:unhideWhenUsed/>
    <w:rsid w:val="00BC0720"/>
    <w:pPr>
      <w:jc w:val="left"/>
    </w:pPr>
  </w:style>
  <w:style w:type="character" w:customStyle="1" w:styleId="a5">
    <w:name w:val="コメント文字列 (文字)"/>
    <w:basedOn w:val="a0"/>
    <w:link w:val="a4"/>
    <w:uiPriority w:val="99"/>
    <w:semiHidden/>
    <w:rsid w:val="00BC0720"/>
  </w:style>
  <w:style w:type="paragraph" w:styleId="a6">
    <w:name w:val="annotation subject"/>
    <w:basedOn w:val="a4"/>
    <w:next w:val="a4"/>
    <w:link w:val="a7"/>
    <w:uiPriority w:val="99"/>
    <w:semiHidden/>
    <w:unhideWhenUsed/>
    <w:rsid w:val="00BC0720"/>
    <w:rPr>
      <w:b/>
      <w:bCs/>
    </w:rPr>
  </w:style>
  <w:style w:type="character" w:customStyle="1" w:styleId="a7">
    <w:name w:val="コメント内容 (文字)"/>
    <w:basedOn w:val="a5"/>
    <w:link w:val="a6"/>
    <w:uiPriority w:val="99"/>
    <w:semiHidden/>
    <w:rsid w:val="00BC0720"/>
    <w:rPr>
      <w:b/>
      <w:bCs/>
    </w:rPr>
  </w:style>
  <w:style w:type="paragraph" w:styleId="a8">
    <w:name w:val="Balloon Text"/>
    <w:basedOn w:val="a"/>
    <w:link w:val="a9"/>
    <w:uiPriority w:val="99"/>
    <w:semiHidden/>
    <w:unhideWhenUsed/>
    <w:rsid w:val="00BC072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C072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460">
      <w:bodyDiv w:val="1"/>
      <w:marLeft w:val="0"/>
      <w:marRight w:val="0"/>
      <w:marTop w:val="0"/>
      <w:marBottom w:val="0"/>
      <w:divBdr>
        <w:top w:val="none" w:sz="0" w:space="0" w:color="auto"/>
        <w:left w:val="none" w:sz="0" w:space="0" w:color="auto"/>
        <w:bottom w:val="none" w:sz="0" w:space="0" w:color="auto"/>
        <w:right w:val="none" w:sz="0" w:space="0" w:color="auto"/>
      </w:divBdr>
    </w:div>
    <w:div w:id="4333552">
      <w:bodyDiv w:val="1"/>
      <w:marLeft w:val="0"/>
      <w:marRight w:val="0"/>
      <w:marTop w:val="0"/>
      <w:marBottom w:val="0"/>
      <w:divBdr>
        <w:top w:val="none" w:sz="0" w:space="0" w:color="auto"/>
        <w:left w:val="none" w:sz="0" w:space="0" w:color="auto"/>
        <w:bottom w:val="none" w:sz="0" w:space="0" w:color="auto"/>
        <w:right w:val="none" w:sz="0" w:space="0" w:color="auto"/>
      </w:divBdr>
    </w:div>
    <w:div w:id="87847261">
      <w:bodyDiv w:val="1"/>
      <w:marLeft w:val="0"/>
      <w:marRight w:val="0"/>
      <w:marTop w:val="0"/>
      <w:marBottom w:val="0"/>
      <w:divBdr>
        <w:top w:val="none" w:sz="0" w:space="0" w:color="auto"/>
        <w:left w:val="none" w:sz="0" w:space="0" w:color="auto"/>
        <w:bottom w:val="none" w:sz="0" w:space="0" w:color="auto"/>
        <w:right w:val="none" w:sz="0" w:space="0" w:color="auto"/>
      </w:divBdr>
    </w:div>
    <w:div w:id="125710223">
      <w:bodyDiv w:val="1"/>
      <w:marLeft w:val="0"/>
      <w:marRight w:val="0"/>
      <w:marTop w:val="0"/>
      <w:marBottom w:val="0"/>
      <w:divBdr>
        <w:top w:val="none" w:sz="0" w:space="0" w:color="auto"/>
        <w:left w:val="none" w:sz="0" w:space="0" w:color="auto"/>
        <w:bottom w:val="none" w:sz="0" w:space="0" w:color="auto"/>
        <w:right w:val="none" w:sz="0" w:space="0" w:color="auto"/>
      </w:divBdr>
    </w:div>
    <w:div w:id="302934033">
      <w:bodyDiv w:val="1"/>
      <w:marLeft w:val="0"/>
      <w:marRight w:val="0"/>
      <w:marTop w:val="0"/>
      <w:marBottom w:val="0"/>
      <w:divBdr>
        <w:top w:val="none" w:sz="0" w:space="0" w:color="auto"/>
        <w:left w:val="none" w:sz="0" w:space="0" w:color="auto"/>
        <w:bottom w:val="none" w:sz="0" w:space="0" w:color="auto"/>
        <w:right w:val="none" w:sz="0" w:space="0" w:color="auto"/>
      </w:divBdr>
    </w:div>
    <w:div w:id="394206132">
      <w:bodyDiv w:val="1"/>
      <w:marLeft w:val="0"/>
      <w:marRight w:val="0"/>
      <w:marTop w:val="0"/>
      <w:marBottom w:val="0"/>
      <w:divBdr>
        <w:top w:val="none" w:sz="0" w:space="0" w:color="auto"/>
        <w:left w:val="none" w:sz="0" w:space="0" w:color="auto"/>
        <w:bottom w:val="none" w:sz="0" w:space="0" w:color="auto"/>
        <w:right w:val="none" w:sz="0" w:space="0" w:color="auto"/>
      </w:divBdr>
    </w:div>
    <w:div w:id="495269084">
      <w:bodyDiv w:val="1"/>
      <w:marLeft w:val="0"/>
      <w:marRight w:val="0"/>
      <w:marTop w:val="0"/>
      <w:marBottom w:val="0"/>
      <w:divBdr>
        <w:top w:val="none" w:sz="0" w:space="0" w:color="auto"/>
        <w:left w:val="none" w:sz="0" w:space="0" w:color="auto"/>
        <w:bottom w:val="none" w:sz="0" w:space="0" w:color="auto"/>
        <w:right w:val="none" w:sz="0" w:space="0" w:color="auto"/>
      </w:divBdr>
    </w:div>
    <w:div w:id="601382634">
      <w:bodyDiv w:val="1"/>
      <w:marLeft w:val="0"/>
      <w:marRight w:val="0"/>
      <w:marTop w:val="0"/>
      <w:marBottom w:val="0"/>
      <w:divBdr>
        <w:top w:val="none" w:sz="0" w:space="0" w:color="auto"/>
        <w:left w:val="none" w:sz="0" w:space="0" w:color="auto"/>
        <w:bottom w:val="none" w:sz="0" w:space="0" w:color="auto"/>
        <w:right w:val="none" w:sz="0" w:space="0" w:color="auto"/>
      </w:divBdr>
    </w:div>
    <w:div w:id="646790094">
      <w:bodyDiv w:val="1"/>
      <w:marLeft w:val="0"/>
      <w:marRight w:val="0"/>
      <w:marTop w:val="0"/>
      <w:marBottom w:val="0"/>
      <w:divBdr>
        <w:top w:val="none" w:sz="0" w:space="0" w:color="auto"/>
        <w:left w:val="none" w:sz="0" w:space="0" w:color="auto"/>
        <w:bottom w:val="none" w:sz="0" w:space="0" w:color="auto"/>
        <w:right w:val="none" w:sz="0" w:space="0" w:color="auto"/>
      </w:divBdr>
    </w:div>
    <w:div w:id="1098675975">
      <w:bodyDiv w:val="1"/>
      <w:marLeft w:val="0"/>
      <w:marRight w:val="0"/>
      <w:marTop w:val="0"/>
      <w:marBottom w:val="0"/>
      <w:divBdr>
        <w:top w:val="none" w:sz="0" w:space="0" w:color="auto"/>
        <w:left w:val="none" w:sz="0" w:space="0" w:color="auto"/>
        <w:bottom w:val="none" w:sz="0" w:space="0" w:color="auto"/>
        <w:right w:val="none" w:sz="0" w:space="0" w:color="auto"/>
      </w:divBdr>
    </w:div>
    <w:div w:id="1118179842">
      <w:bodyDiv w:val="1"/>
      <w:marLeft w:val="0"/>
      <w:marRight w:val="0"/>
      <w:marTop w:val="0"/>
      <w:marBottom w:val="0"/>
      <w:divBdr>
        <w:top w:val="none" w:sz="0" w:space="0" w:color="auto"/>
        <w:left w:val="none" w:sz="0" w:space="0" w:color="auto"/>
        <w:bottom w:val="none" w:sz="0" w:space="0" w:color="auto"/>
        <w:right w:val="none" w:sz="0" w:space="0" w:color="auto"/>
      </w:divBdr>
    </w:div>
    <w:div w:id="1172184251">
      <w:bodyDiv w:val="1"/>
      <w:marLeft w:val="0"/>
      <w:marRight w:val="0"/>
      <w:marTop w:val="0"/>
      <w:marBottom w:val="0"/>
      <w:divBdr>
        <w:top w:val="none" w:sz="0" w:space="0" w:color="auto"/>
        <w:left w:val="none" w:sz="0" w:space="0" w:color="auto"/>
        <w:bottom w:val="none" w:sz="0" w:space="0" w:color="auto"/>
        <w:right w:val="none" w:sz="0" w:space="0" w:color="auto"/>
      </w:divBdr>
    </w:div>
    <w:div w:id="1304391372">
      <w:bodyDiv w:val="1"/>
      <w:marLeft w:val="0"/>
      <w:marRight w:val="0"/>
      <w:marTop w:val="0"/>
      <w:marBottom w:val="0"/>
      <w:divBdr>
        <w:top w:val="none" w:sz="0" w:space="0" w:color="auto"/>
        <w:left w:val="none" w:sz="0" w:space="0" w:color="auto"/>
        <w:bottom w:val="none" w:sz="0" w:space="0" w:color="auto"/>
        <w:right w:val="none" w:sz="0" w:space="0" w:color="auto"/>
      </w:divBdr>
    </w:div>
    <w:div w:id="1312560653">
      <w:bodyDiv w:val="1"/>
      <w:marLeft w:val="0"/>
      <w:marRight w:val="0"/>
      <w:marTop w:val="0"/>
      <w:marBottom w:val="0"/>
      <w:divBdr>
        <w:top w:val="none" w:sz="0" w:space="0" w:color="auto"/>
        <w:left w:val="none" w:sz="0" w:space="0" w:color="auto"/>
        <w:bottom w:val="none" w:sz="0" w:space="0" w:color="auto"/>
        <w:right w:val="none" w:sz="0" w:space="0" w:color="auto"/>
      </w:divBdr>
    </w:div>
    <w:div w:id="1448503821">
      <w:bodyDiv w:val="1"/>
      <w:marLeft w:val="0"/>
      <w:marRight w:val="0"/>
      <w:marTop w:val="0"/>
      <w:marBottom w:val="0"/>
      <w:divBdr>
        <w:top w:val="none" w:sz="0" w:space="0" w:color="auto"/>
        <w:left w:val="none" w:sz="0" w:space="0" w:color="auto"/>
        <w:bottom w:val="none" w:sz="0" w:space="0" w:color="auto"/>
        <w:right w:val="none" w:sz="0" w:space="0" w:color="auto"/>
      </w:divBdr>
    </w:div>
    <w:div w:id="1454983585">
      <w:bodyDiv w:val="1"/>
      <w:marLeft w:val="0"/>
      <w:marRight w:val="0"/>
      <w:marTop w:val="0"/>
      <w:marBottom w:val="0"/>
      <w:divBdr>
        <w:top w:val="none" w:sz="0" w:space="0" w:color="auto"/>
        <w:left w:val="none" w:sz="0" w:space="0" w:color="auto"/>
        <w:bottom w:val="none" w:sz="0" w:space="0" w:color="auto"/>
        <w:right w:val="none" w:sz="0" w:space="0" w:color="auto"/>
      </w:divBdr>
    </w:div>
    <w:div w:id="1478916509">
      <w:bodyDiv w:val="1"/>
      <w:marLeft w:val="0"/>
      <w:marRight w:val="0"/>
      <w:marTop w:val="0"/>
      <w:marBottom w:val="0"/>
      <w:divBdr>
        <w:top w:val="none" w:sz="0" w:space="0" w:color="auto"/>
        <w:left w:val="none" w:sz="0" w:space="0" w:color="auto"/>
        <w:bottom w:val="none" w:sz="0" w:space="0" w:color="auto"/>
        <w:right w:val="none" w:sz="0" w:space="0" w:color="auto"/>
      </w:divBdr>
    </w:div>
    <w:div w:id="1546942856">
      <w:bodyDiv w:val="1"/>
      <w:marLeft w:val="0"/>
      <w:marRight w:val="0"/>
      <w:marTop w:val="0"/>
      <w:marBottom w:val="0"/>
      <w:divBdr>
        <w:top w:val="none" w:sz="0" w:space="0" w:color="auto"/>
        <w:left w:val="none" w:sz="0" w:space="0" w:color="auto"/>
        <w:bottom w:val="none" w:sz="0" w:space="0" w:color="auto"/>
        <w:right w:val="none" w:sz="0" w:space="0" w:color="auto"/>
      </w:divBdr>
    </w:div>
    <w:div w:id="1736077338">
      <w:bodyDiv w:val="1"/>
      <w:marLeft w:val="0"/>
      <w:marRight w:val="0"/>
      <w:marTop w:val="0"/>
      <w:marBottom w:val="0"/>
      <w:divBdr>
        <w:top w:val="none" w:sz="0" w:space="0" w:color="auto"/>
        <w:left w:val="none" w:sz="0" w:space="0" w:color="auto"/>
        <w:bottom w:val="none" w:sz="0" w:space="0" w:color="auto"/>
        <w:right w:val="none" w:sz="0" w:space="0" w:color="auto"/>
      </w:divBdr>
    </w:div>
    <w:div w:id="1867401077">
      <w:bodyDiv w:val="1"/>
      <w:marLeft w:val="0"/>
      <w:marRight w:val="0"/>
      <w:marTop w:val="0"/>
      <w:marBottom w:val="0"/>
      <w:divBdr>
        <w:top w:val="none" w:sz="0" w:space="0" w:color="auto"/>
        <w:left w:val="none" w:sz="0" w:space="0" w:color="auto"/>
        <w:bottom w:val="none" w:sz="0" w:space="0" w:color="auto"/>
        <w:right w:val="none" w:sz="0" w:space="0" w:color="auto"/>
      </w:divBdr>
    </w:div>
    <w:div w:id="1961957297">
      <w:bodyDiv w:val="1"/>
      <w:marLeft w:val="0"/>
      <w:marRight w:val="0"/>
      <w:marTop w:val="0"/>
      <w:marBottom w:val="0"/>
      <w:divBdr>
        <w:top w:val="none" w:sz="0" w:space="0" w:color="auto"/>
        <w:left w:val="none" w:sz="0" w:space="0" w:color="auto"/>
        <w:bottom w:val="none" w:sz="0" w:space="0" w:color="auto"/>
        <w:right w:val="none" w:sz="0" w:space="0" w:color="auto"/>
      </w:divBdr>
    </w:div>
    <w:div w:id="2000038519">
      <w:bodyDiv w:val="1"/>
      <w:marLeft w:val="0"/>
      <w:marRight w:val="0"/>
      <w:marTop w:val="0"/>
      <w:marBottom w:val="0"/>
      <w:divBdr>
        <w:top w:val="none" w:sz="0" w:space="0" w:color="auto"/>
        <w:left w:val="none" w:sz="0" w:space="0" w:color="auto"/>
        <w:bottom w:val="none" w:sz="0" w:space="0" w:color="auto"/>
        <w:right w:val="none" w:sz="0" w:space="0" w:color="auto"/>
      </w:divBdr>
    </w:div>
    <w:div w:id="21417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1910</Words>
  <Characters>10888</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Iwase Takuya</dc:creator>
  <cp:keywords/>
  <dc:description/>
  <cp:lastModifiedBy>keiki</cp:lastModifiedBy>
  <cp:revision>132</cp:revision>
  <dcterms:created xsi:type="dcterms:W3CDTF">2018-12-19T16:16:00Z</dcterms:created>
  <dcterms:modified xsi:type="dcterms:W3CDTF">2018-12-20T01:40:00Z</dcterms:modified>
</cp:coreProperties>
</file>